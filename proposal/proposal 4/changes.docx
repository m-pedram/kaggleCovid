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D959A" w14:textId="77777777" w:rsidR="00554034" w:rsidRPr="00F05CEA" w:rsidRDefault="00554034" w:rsidP="00554034">
      <w:pPr>
        <w:pStyle w:val="berschrift1"/>
        <w:ind w:left="360" w:right="360" w:firstLine="360"/>
        <w:jc w:val="center"/>
        <w:rPr>
          <w:rFonts w:cs="B Titr"/>
          <w:szCs w:val="60"/>
          <w:lang w:bidi="fa-IR"/>
        </w:rPr>
      </w:pPr>
      <w:bookmarkStart w:id="0" w:name="_GoBack"/>
      <w:bookmarkEnd w:id="0"/>
      <w:r w:rsidRPr="00F05CEA">
        <w:rPr>
          <w:rFonts w:cs="B Titr"/>
          <w:szCs w:val="60"/>
          <w:rtl/>
          <w:lang w:bidi="fa-IR"/>
        </w:rPr>
        <w:t>تذکرات مهم</w:t>
      </w:r>
    </w:p>
    <w:p w14:paraId="7720F887" w14:textId="77777777" w:rsidR="00554034" w:rsidRPr="00F05CEA" w:rsidRDefault="00554034" w:rsidP="00554034">
      <w:pPr>
        <w:rPr>
          <w:rtl/>
          <w:lang w:bidi="fa-IR"/>
        </w:rPr>
      </w:pPr>
    </w:p>
    <w:p w14:paraId="46EB4D1A" w14:textId="77777777" w:rsidR="00554034" w:rsidRPr="00F05CEA" w:rsidRDefault="00554034" w:rsidP="00554034">
      <w:pPr>
        <w:pStyle w:val="berschrift2"/>
        <w:spacing w:line="264" w:lineRule="auto"/>
        <w:rPr>
          <w:rFonts w:cs="B Titr"/>
          <w:sz w:val="20"/>
          <w:szCs w:val="24"/>
          <w:lang w:bidi="fa-IR"/>
        </w:rPr>
      </w:pPr>
      <w:r w:rsidRPr="00F05CEA">
        <w:rPr>
          <w:rFonts w:cs="B Titr"/>
          <w:sz w:val="20"/>
          <w:szCs w:val="24"/>
          <w:rtl/>
          <w:lang w:bidi="fa-IR"/>
        </w:rPr>
        <w:t>1)</w:t>
      </w:r>
      <w:r w:rsidRPr="00F05CEA">
        <w:rPr>
          <w:rFonts w:cs="B Titr"/>
          <w:sz w:val="20"/>
          <w:szCs w:val="24"/>
          <w:rtl/>
          <w:lang w:bidi="fa-IR"/>
        </w:rPr>
        <w:softHyphen/>
        <w:t xml:space="preserve"> این پروپوزال تنها در صورتی در گروه و شورای پژوهشی قابل طرح است که قبل از طرح، در سایت ثبت پروپوزال واحد که آدرس آن در سایت واحد موجود می باشد به تایید استاد/اساتید راهنما و مشاور رسیده و به ترتیب به گروه تخصصی و شورای پژوهشی دانشکده ارسال شده باشد.</w:t>
      </w:r>
    </w:p>
    <w:p w14:paraId="4BF9B43D" w14:textId="77777777" w:rsidR="00554034" w:rsidRPr="00F05CEA" w:rsidRDefault="00554034" w:rsidP="00554034">
      <w:pPr>
        <w:pStyle w:val="berschrift2"/>
        <w:spacing w:line="264" w:lineRule="auto"/>
        <w:rPr>
          <w:rFonts w:cs="B Titr"/>
          <w:sz w:val="20"/>
          <w:szCs w:val="24"/>
          <w:lang w:bidi="fa-IR"/>
        </w:rPr>
      </w:pPr>
      <w:r w:rsidRPr="00F05CEA">
        <w:rPr>
          <w:rFonts w:cs="B Titr"/>
          <w:sz w:val="20"/>
          <w:szCs w:val="24"/>
          <w:rtl/>
          <w:lang w:bidi="fa-IR"/>
        </w:rPr>
        <w:t>2) تاریخ تصویب پروپوزال در شورای گروه تخصصی با تاریخ تصویب در شورای پژوهش دانشکده نباید بیش از یکماه باشد.</w:t>
      </w:r>
    </w:p>
    <w:p w14:paraId="4584612D" w14:textId="77777777" w:rsidR="00554034" w:rsidRPr="00F05CEA" w:rsidRDefault="00554034" w:rsidP="00554034">
      <w:pPr>
        <w:pStyle w:val="berschrift2"/>
        <w:spacing w:line="264" w:lineRule="auto"/>
        <w:rPr>
          <w:rFonts w:cs="B Titr"/>
          <w:sz w:val="20"/>
          <w:szCs w:val="24"/>
          <w:lang w:bidi="fa-IR"/>
        </w:rPr>
      </w:pPr>
      <w:r w:rsidRPr="00F05CEA">
        <w:rPr>
          <w:rFonts w:cs="B Titr"/>
          <w:sz w:val="20"/>
          <w:szCs w:val="24"/>
          <w:rtl/>
          <w:lang w:bidi="fa-IR"/>
        </w:rPr>
        <w:t>3)</w:t>
      </w:r>
      <w:r w:rsidRPr="00F05CEA">
        <w:rPr>
          <w:rFonts w:cs="B Titr"/>
          <w:sz w:val="20"/>
          <w:szCs w:val="24"/>
          <w:rtl/>
          <w:lang w:bidi="fa-IR"/>
        </w:rPr>
        <w:softHyphen/>
        <w:t xml:space="preserve"> تاریخ تصویب پروپوزال در شورای پژوهشی دانشکده و ارسال پروپوزال به معاونت پژوهش و فناوری واحد نباید بیش از یکماه نباشد.</w:t>
      </w:r>
    </w:p>
    <w:p w14:paraId="0290CD19" w14:textId="77777777" w:rsidR="00554034" w:rsidRPr="00F05CEA" w:rsidRDefault="00554034" w:rsidP="00554034">
      <w:pPr>
        <w:pStyle w:val="berschrift2"/>
        <w:spacing w:line="264" w:lineRule="auto"/>
        <w:rPr>
          <w:rFonts w:cs="B Titr"/>
          <w:sz w:val="20"/>
          <w:szCs w:val="24"/>
          <w:lang w:bidi="fa-IR"/>
        </w:rPr>
      </w:pPr>
      <w:r w:rsidRPr="00F05CEA">
        <w:rPr>
          <w:rFonts w:cs="B Titr"/>
          <w:sz w:val="20"/>
          <w:szCs w:val="24"/>
          <w:rtl/>
          <w:lang w:bidi="fa-IR"/>
        </w:rPr>
        <w:t>4) دانشجو ملزم است از طریق سیستم ثبت پروپوزال تمامی مراحل را تا زمان تایید معاون پژوهش و فناوری پیگیری نماید. در صورت عدم پیگیری مسئولیت رد پروپوزال در هر یک از مراحل ارزیابی به عهده دانشجوست و تاخیر در زمان تصویب و دفاع متوجه واحد نخواهد بود.</w:t>
      </w:r>
    </w:p>
    <w:p w14:paraId="0818F215" w14:textId="77777777" w:rsidR="00554034" w:rsidRPr="00F05CEA" w:rsidRDefault="00554034" w:rsidP="00554034">
      <w:pPr>
        <w:pStyle w:val="berschrift2"/>
        <w:spacing w:line="264" w:lineRule="auto"/>
        <w:rPr>
          <w:rFonts w:cs="B Titr"/>
          <w:sz w:val="20"/>
          <w:szCs w:val="24"/>
          <w:rtl/>
          <w:lang w:bidi="fa-IR"/>
        </w:rPr>
      </w:pPr>
      <w:r w:rsidRPr="00F05CEA">
        <w:rPr>
          <w:rFonts w:cs="B Titr"/>
          <w:sz w:val="20"/>
          <w:szCs w:val="24"/>
          <w:rtl/>
          <w:lang w:bidi="fa-IR"/>
        </w:rPr>
        <w:t xml:space="preserve">5)لازم است دانشجو پس از تصویب نهایی، ابلاغیه تصویب پروپوزال را از پژوهش دانشکده تحویل گیرد. </w:t>
      </w:r>
    </w:p>
    <w:p w14:paraId="400BB35F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  <w:r w:rsidRPr="00F05CEA">
        <w:rPr>
          <w:rFonts w:cs="B Titr"/>
          <w:b/>
          <w:bCs/>
          <w:rtl/>
          <w:lang w:bidi="fa-IR"/>
        </w:rPr>
        <w:t>6)</w:t>
      </w:r>
      <w:r w:rsidRPr="00F05CEA">
        <w:rPr>
          <w:rFonts w:cs="B Titr"/>
          <w:b/>
          <w:bCs/>
          <w:rtl/>
          <w:lang w:bidi="fa-IR"/>
        </w:rPr>
        <w:softHyphen/>
        <w:t xml:space="preserve"> با توجه به اینکه پرداخت کمک هزینه های رساله</w:t>
      </w:r>
      <w:r w:rsidRPr="00F05CEA">
        <w:rPr>
          <w:rFonts w:cs="B Titr"/>
          <w:b/>
          <w:bCs/>
          <w:lang w:bidi="fa-IR"/>
        </w:rPr>
        <w:t>/</w:t>
      </w:r>
      <w:r w:rsidRPr="00F05CEA">
        <w:rPr>
          <w:rFonts w:cs="B Titr"/>
          <w:b/>
          <w:bCs/>
          <w:rtl/>
          <w:lang w:bidi="fa-IR"/>
        </w:rPr>
        <w:t xml:space="preserve"> پایان نامه ها مربوط به فعالیتهای آزمایشگاهی و کارگاهی منوط به تکمیل جدول بند 6- استفاده از امکانات آزمایشگاهی واحد و تجهیرات و مواد مورد نیاز </w:t>
      </w:r>
      <w:r w:rsidRPr="00F05CEA">
        <w:rPr>
          <w:b/>
          <w:bCs/>
          <w:rtl/>
          <w:lang w:bidi="fa-IR"/>
        </w:rPr>
        <w:t>–</w:t>
      </w:r>
      <w:r w:rsidRPr="00F05CEA">
        <w:rPr>
          <w:rFonts w:cs="B Titr"/>
          <w:b/>
          <w:bCs/>
          <w:rtl/>
          <w:lang w:bidi="fa-IR"/>
        </w:rPr>
        <w:t xml:space="preserve"> می باشد، لازم است این بخش تکمیل گردد.</w:t>
      </w:r>
    </w:p>
    <w:p w14:paraId="1BED26A3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73EFEB51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562373CB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291E05D8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7FD2F3CD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5ADFF27C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5C66785B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622417D1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1DB2A82F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69EAE532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73678BFF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6672B7DC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5A04676F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7600F878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1E490A0F" w14:textId="77777777" w:rsidR="00554034" w:rsidRPr="00F05CEA" w:rsidRDefault="00554034" w:rsidP="00554034">
      <w:pPr>
        <w:bidi/>
        <w:jc w:val="both"/>
        <w:rPr>
          <w:rFonts w:cs="B Titr"/>
          <w:b/>
          <w:bCs/>
          <w:rtl/>
          <w:lang w:bidi="fa-IR"/>
        </w:rPr>
      </w:pPr>
    </w:p>
    <w:p w14:paraId="73139BAA" w14:textId="77777777" w:rsidR="00554034" w:rsidRPr="00F05CEA" w:rsidRDefault="00554034" w:rsidP="00554034">
      <w:pPr>
        <w:pStyle w:val="Titel"/>
        <w:jc w:val="both"/>
        <w:rPr>
          <w:rFonts w:cs="B Titr"/>
          <w:sz w:val="20"/>
          <w:szCs w:val="24"/>
          <w:rtl/>
          <w:lang w:bidi="fa-IR"/>
        </w:rPr>
      </w:pPr>
    </w:p>
    <w:p w14:paraId="5247CE21" w14:textId="77777777" w:rsidR="002E2166" w:rsidRPr="00F05CEA" w:rsidRDefault="002E2166" w:rsidP="00554034">
      <w:pPr>
        <w:pStyle w:val="Titel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دانشگاه آزاد اسلامي </w:t>
      </w:r>
    </w:p>
    <w:p w14:paraId="27BBAE1E" w14:textId="522F0E98" w:rsidR="002E2166" w:rsidRPr="00F05CEA" w:rsidRDefault="00AE1B93" w:rsidP="005E5637">
      <w:pPr>
        <w:bidi/>
        <w:jc w:val="center"/>
        <w:rPr>
          <w:rFonts w:cs="B Zar"/>
          <w:b/>
          <w:bCs/>
          <w:rtl/>
          <w:lang w:bidi="fa-IR"/>
        </w:rPr>
      </w:pPr>
      <w:r w:rsidRPr="00F05CEA">
        <w:rPr>
          <w:noProof/>
        </w:rPr>
        <w:drawing>
          <wp:anchor distT="0" distB="0" distL="114300" distR="114300" simplePos="0" relativeHeight="251651584" behindDoc="1" locked="0" layoutInCell="1" allowOverlap="1" wp14:editId="537F355D">
            <wp:simplePos x="0" y="0"/>
            <wp:positionH relativeFrom="column">
              <wp:posOffset>-869315</wp:posOffset>
            </wp:positionH>
            <wp:positionV relativeFrom="paragraph">
              <wp:posOffset>-1207135</wp:posOffset>
            </wp:positionV>
            <wp:extent cx="85090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278" y="21145"/>
                <wp:lineTo x="21278" y="0"/>
                <wp:lineTo x="0" y="0"/>
              </wp:wrapPolygon>
            </wp:wrapThrough>
            <wp:docPr id="45" name="Bild 45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z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166" w:rsidRPr="00F05CEA">
        <w:rPr>
          <w:rFonts w:cs="B Zar"/>
          <w:b/>
          <w:bCs/>
          <w:rtl/>
          <w:lang w:bidi="fa-IR"/>
        </w:rPr>
        <w:t>واحد علوم و تحقيقات</w:t>
      </w:r>
      <w:r w:rsidR="005E5637" w:rsidRPr="00F05CEA">
        <w:rPr>
          <w:rFonts w:cs="B Zar"/>
          <w:b/>
          <w:bCs/>
          <w:rtl/>
          <w:lang w:bidi="fa-IR"/>
        </w:rPr>
        <w:t xml:space="preserve"> (تهران)</w:t>
      </w:r>
    </w:p>
    <w:p w14:paraId="66137E7A" w14:textId="77777777" w:rsidR="005973AC" w:rsidRPr="00F05CEA" w:rsidRDefault="005973AC" w:rsidP="005973AC">
      <w:pPr>
        <w:bidi/>
        <w:jc w:val="center"/>
        <w:rPr>
          <w:rFonts w:cs="B Zar"/>
          <w:b/>
          <w:bCs/>
          <w:szCs w:val="34"/>
          <w:lang w:bidi="fa-IR"/>
        </w:rPr>
      </w:pPr>
      <w:r w:rsidRPr="00F05CEA">
        <w:rPr>
          <w:rFonts w:cs="B Zar"/>
          <w:b/>
          <w:bCs/>
          <w:szCs w:val="34"/>
          <w:lang w:bidi="fa-IR"/>
        </w:rPr>
        <w:t>Science and Research Branch, Islamic Azad University</w:t>
      </w:r>
    </w:p>
    <w:p w14:paraId="14E7F666" w14:textId="77777777" w:rsidR="00AD766D" w:rsidRPr="00F05CEA" w:rsidRDefault="00AD766D" w:rsidP="00242EAA">
      <w:pPr>
        <w:pStyle w:val="Untertitel"/>
        <w:rPr>
          <w:b/>
          <w:bCs/>
          <w:sz w:val="20"/>
          <w:szCs w:val="36"/>
          <w:rtl/>
          <w:lang w:bidi="fa-IR"/>
        </w:rPr>
      </w:pPr>
    </w:p>
    <w:p w14:paraId="21E465FF" w14:textId="77777777" w:rsidR="00B65243" w:rsidRPr="00F05CEA" w:rsidRDefault="00B65243" w:rsidP="00242EAA">
      <w:pPr>
        <w:pStyle w:val="Untertitel"/>
        <w:rPr>
          <w:b/>
          <w:bCs/>
          <w:sz w:val="20"/>
          <w:szCs w:val="36"/>
          <w:rtl/>
          <w:lang w:bidi="fa-IR"/>
        </w:rPr>
      </w:pPr>
    </w:p>
    <w:p w14:paraId="5229B14A" w14:textId="77777777" w:rsidR="002E2166" w:rsidRPr="00F05CEA" w:rsidRDefault="002E2166" w:rsidP="00242EAA">
      <w:pPr>
        <w:pStyle w:val="Untertitel"/>
        <w:rPr>
          <w:b/>
          <w:bCs/>
          <w:sz w:val="20"/>
          <w:szCs w:val="36"/>
          <w:rtl/>
          <w:lang w:bidi="fa-IR"/>
        </w:rPr>
      </w:pPr>
      <w:r w:rsidRPr="00F05CEA">
        <w:rPr>
          <w:b/>
          <w:bCs/>
          <w:sz w:val="20"/>
          <w:szCs w:val="36"/>
          <w:rtl/>
          <w:lang w:bidi="fa-IR"/>
        </w:rPr>
        <w:t xml:space="preserve">فرم پيشنهاد تحقيق </w:t>
      </w:r>
    </w:p>
    <w:p w14:paraId="248352EE" w14:textId="77777777" w:rsidR="002E2166" w:rsidRPr="00F05CEA" w:rsidRDefault="002E2166" w:rsidP="00D17969">
      <w:pPr>
        <w:pStyle w:val="Untertitel"/>
        <w:rPr>
          <w:b/>
          <w:bCs/>
          <w:sz w:val="20"/>
          <w:szCs w:val="32"/>
          <w:rtl/>
          <w:lang w:bidi="fa-IR"/>
        </w:rPr>
      </w:pPr>
      <w:r w:rsidRPr="00F05CEA">
        <w:rPr>
          <w:b/>
          <w:bCs/>
          <w:sz w:val="20"/>
          <w:szCs w:val="32"/>
          <w:rtl/>
          <w:lang w:bidi="fa-IR"/>
        </w:rPr>
        <w:t>پايان‏نامه</w:t>
      </w:r>
      <w:r w:rsidR="00347D87" w:rsidRPr="00F05CEA">
        <w:rPr>
          <w:b/>
          <w:bCs/>
          <w:sz w:val="20"/>
          <w:szCs w:val="32"/>
          <w:rtl/>
          <w:lang w:bidi="fa-IR"/>
        </w:rPr>
        <w:t>‌ی</w:t>
      </w:r>
      <w:r w:rsidRPr="00F05CEA">
        <w:rPr>
          <w:b/>
          <w:bCs/>
          <w:sz w:val="20"/>
          <w:szCs w:val="32"/>
          <w:rtl/>
          <w:lang w:bidi="fa-IR"/>
        </w:rPr>
        <w:t xml:space="preserve"> كارشناسي ارشد </w:t>
      </w:r>
    </w:p>
    <w:p w14:paraId="5D112F47" w14:textId="77777777" w:rsidR="00AD766D" w:rsidRPr="00F05CEA" w:rsidRDefault="00AD766D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774FA72F" w14:textId="77777777" w:rsidR="00B65243" w:rsidRPr="00F05CEA" w:rsidRDefault="00B65243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45CDA199" w14:textId="77777777" w:rsidR="006108B5" w:rsidRPr="00F05CEA" w:rsidRDefault="002E2166" w:rsidP="006108B5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 xml:space="preserve">عنوان تحقيق به فارسي: </w:t>
      </w:r>
    </w:p>
    <w:p w14:paraId="7CBD373B" w14:textId="77777777" w:rsidR="006F501D" w:rsidRPr="006F501D" w:rsidRDefault="006F501D" w:rsidP="006F501D">
      <w:pPr>
        <w:pStyle w:val="Untertitel"/>
        <w:rPr>
          <w:b/>
          <w:bCs/>
          <w:color w:val="2F5496"/>
          <w:sz w:val="20"/>
          <w:szCs w:val="24"/>
          <w:rtl/>
          <w:lang w:bidi="fa-IR"/>
        </w:rPr>
      </w:pPr>
      <w:ins w:id="1" w:author="m.pedram" w:date="2022-01-09T13:54:00Z"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>ارا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t>ه‌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t>ک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روش بهبود 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t>افته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برا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</w:t>
        </w:r>
      </w:ins>
      <w:r w:rsidRPr="006F501D">
        <w:rPr>
          <w:b/>
          <w:bCs/>
          <w:color w:val="2F5496"/>
          <w:sz w:val="20"/>
          <w:szCs w:val="24"/>
          <w:rtl/>
          <w:lang w:bidi="fa-IR"/>
        </w:rPr>
        <w:t>پ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ش‌ب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ن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ضرورت بستر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شدن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ب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ماران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کوو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د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۱۹</w:t>
      </w:r>
    </w:p>
    <w:p w14:paraId="01FCCBAC" w14:textId="17397244" w:rsidR="00B65243" w:rsidRPr="00F05CEA" w:rsidRDefault="006F501D" w:rsidP="006F501D">
      <w:pPr>
        <w:pStyle w:val="Untertitel"/>
        <w:rPr>
          <w:b/>
          <w:bCs/>
          <w:sz w:val="20"/>
          <w:szCs w:val="24"/>
          <w:lang w:bidi="fa-IR"/>
          <w:rPrChange w:id="2" w:author="m.pedram" w:date="2022-01-09T13:54:00Z">
            <w:rPr>
              <w:b/>
              <w:bCs/>
              <w:color w:val="2F5496"/>
              <w:sz w:val="20"/>
              <w:szCs w:val="24"/>
              <w:lang w:bidi="fa-IR"/>
            </w:rPr>
          </w:rPrChange>
        </w:rPr>
      </w:pP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در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بخش مراقبت‌ها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و</w:t>
      </w:r>
      <w:r w:rsidRPr="006F501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6F501D">
        <w:rPr>
          <w:rFonts w:hint="eastAsia"/>
          <w:b/>
          <w:bCs/>
          <w:color w:val="2F5496"/>
          <w:sz w:val="20"/>
          <w:szCs w:val="24"/>
          <w:rtl/>
          <w:lang w:bidi="fa-IR"/>
        </w:rPr>
        <w:t>ژه</w:t>
      </w:r>
      <w:r w:rsidRPr="006F501D">
        <w:rPr>
          <w:b/>
          <w:bCs/>
          <w:color w:val="2F5496"/>
          <w:sz w:val="20"/>
          <w:szCs w:val="24"/>
          <w:rtl/>
          <w:lang w:bidi="fa-IR"/>
        </w:rPr>
        <w:t xml:space="preserve"> با استفاده از </w:t>
      </w:r>
      <w:del w:id="3" w:author="m.pedram" w:date="2022-01-09T13:54:00Z">
        <w:r w:rsidR="006108B5" w:rsidRPr="00FF529D">
          <w:rPr>
            <w:b/>
            <w:bCs/>
            <w:color w:val="2F5496"/>
            <w:sz w:val="20"/>
            <w:szCs w:val="24"/>
            <w:rtl/>
            <w:lang w:bidi="fa-IR"/>
          </w:rPr>
          <w:delText>روش‌ها</w:delText>
        </w:r>
        <w:r w:rsidR="006108B5" w:rsidRPr="00FF529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delText>ی</w:delText>
        </w:r>
        <w:r w:rsidR="006108B5" w:rsidRPr="00FF529D">
          <w:rPr>
            <w:b/>
            <w:bCs/>
            <w:color w:val="2F5496"/>
            <w:sz w:val="20"/>
            <w:szCs w:val="24"/>
            <w:rtl/>
            <w:lang w:bidi="fa-IR"/>
          </w:rPr>
          <w:delText xml:space="preserve"> </w:delText>
        </w:r>
        <w:r w:rsidR="006108B5" w:rsidRPr="00FF529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delText>ی</w:delText>
        </w:r>
        <w:r w:rsidR="006108B5" w:rsidRPr="00FF529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delText>ادگ</w:delText>
        </w:r>
        <w:r w:rsidR="006108B5" w:rsidRPr="00FF529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delText>ی</w:delText>
        </w:r>
        <w:r w:rsidR="006108B5" w:rsidRPr="00FF529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delText>ر</w:delText>
        </w:r>
        <w:r w:rsidR="006108B5" w:rsidRPr="00FF529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delText>ی</w:delText>
        </w:r>
        <w:r w:rsidR="006108B5" w:rsidRPr="00FF529D">
          <w:rPr>
            <w:b/>
            <w:bCs/>
            <w:color w:val="2F5496"/>
            <w:sz w:val="20"/>
            <w:szCs w:val="24"/>
            <w:rtl/>
            <w:lang w:bidi="fa-IR"/>
          </w:rPr>
          <w:delText xml:space="preserve"> ماش</w:delText>
        </w:r>
        <w:r w:rsidR="006108B5" w:rsidRPr="00FF529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delText>ی</w:delText>
        </w:r>
        <w:r w:rsidR="006108B5" w:rsidRPr="00FF529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delText>ن</w:delText>
        </w:r>
      </w:del>
      <w:ins w:id="4" w:author="m.pedram" w:date="2022-01-09T13:54:00Z"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>تکن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t>ک‌ها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ترک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b/>
            <w:bCs/>
            <w:color w:val="2F5496"/>
            <w:sz w:val="20"/>
            <w:szCs w:val="24"/>
            <w:rtl/>
            <w:lang w:bidi="fa-IR"/>
          </w:rPr>
          <w:t>ب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b/>
            <w:bCs/>
            <w:color w:val="2F5496"/>
            <w:sz w:val="20"/>
            <w:szCs w:val="24"/>
            <w:rtl/>
            <w:lang w:bidi="fa-IR"/>
          </w:rPr>
          <w:t xml:space="preserve"> داده‌کاو</w:t>
        </w:r>
        <w:r w:rsidRPr="006F501D">
          <w:rPr>
            <w:rFonts w:hint="cs"/>
            <w:b/>
            <w:bCs/>
            <w:color w:val="2F5496"/>
            <w:sz w:val="20"/>
            <w:szCs w:val="24"/>
            <w:rtl/>
            <w:lang w:bidi="fa-IR"/>
          </w:rPr>
          <w:t>ی</w:t>
        </w:r>
      </w:ins>
    </w:p>
    <w:p w14:paraId="11E1541A" w14:textId="77777777" w:rsidR="00B65243" w:rsidRPr="00F05CEA" w:rsidRDefault="00B65243">
      <w:pPr>
        <w:pStyle w:val="Untertitel"/>
        <w:jc w:val="both"/>
        <w:rPr>
          <w:del w:id="5" w:author="m.pedram" w:date="2022-01-09T13:54:00Z"/>
          <w:b/>
          <w:bCs/>
          <w:sz w:val="20"/>
          <w:szCs w:val="24"/>
          <w:lang w:bidi="fa-IR"/>
        </w:rPr>
      </w:pPr>
    </w:p>
    <w:p w14:paraId="5A1E3510" w14:textId="77777777" w:rsidR="00E01B83" w:rsidRPr="00F05CEA" w:rsidRDefault="00E01B83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53E68DC4" w14:textId="77777777" w:rsidR="00E02EC2" w:rsidRPr="00F05CEA" w:rsidRDefault="002E2166" w:rsidP="001E1037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>نام</w:t>
      </w:r>
      <w:r w:rsidR="00E01B83" w:rsidRPr="00F05CEA">
        <w:rPr>
          <w:b/>
          <w:bCs/>
          <w:sz w:val="20"/>
          <w:szCs w:val="24"/>
          <w:rtl/>
          <w:lang w:bidi="fa-IR"/>
        </w:rPr>
        <w:t xml:space="preserve"> دانشجو</w:t>
      </w:r>
      <w:r w:rsidR="00E02EC2" w:rsidRPr="00F05CEA">
        <w:rPr>
          <w:b/>
          <w:bCs/>
          <w:sz w:val="20"/>
          <w:szCs w:val="24"/>
          <w:rtl/>
          <w:lang w:bidi="fa-IR"/>
        </w:rPr>
        <w:t xml:space="preserve">: </w:t>
      </w:r>
      <w:r w:rsidR="00E02EC2" w:rsidRPr="00F05CEA">
        <w:rPr>
          <w:b/>
          <w:bCs/>
          <w:sz w:val="20"/>
          <w:szCs w:val="24"/>
          <w:rtl/>
          <w:lang w:bidi="fa-IR"/>
        </w:rPr>
        <w:tab/>
      </w:r>
      <w:r w:rsidR="00892800">
        <w:rPr>
          <w:rFonts w:hint="cs"/>
          <w:b/>
          <w:bCs/>
          <w:sz w:val="20"/>
          <w:szCs w:val="24"/>
          <w:rtl/>
          <w:lang w:bidi="fa-IR"/>
        </w:rPr>
        <w:t>مهنام</w:t>
      </w:r>
      <w:r w:rsidR="00E02EC2" w:rsidRPr="00F05CEA">
        <w:rPr>
          <w:b/>
          <w:bCs/>
          <w:sz w:val="20"/>
          <w:szCs w:val="24"/>
          <w:rtl/>
          <w:lang w:bidi="fa-IR"/>
        </w:rPr>
        <w:tab/>
      </w:r>
      <w:r w:rsidR="00E02EC2" w:rsidRPr="00F05CEA">
        <w:rPr>
          <w:b/>
          <w:bCs/>
          <w:sz w:val="20"/>
          <w:szCs w:val="24"/>
          <w:rtl/>
          <w:lang w:bidi="fa-IR"/>
        </w:rPr>
        <w:tab/>
      </w:r>
      <w:r w:rsidR="00E02EC2" w:rsidRPr="00F05CEA">
        <w:rPr>
          <w:b/>
          <w:bCs/>
          <w:sz w:val="20"/>
          <w:szCs w:val="24"/>
          <w:rtl/>
          <w:lang w:bidi="fa-IR"/>
        </w:rPr>
        <w:tab/>
      </w:r>
      <w:r w:rsidR="00E02EC2" w:rsidRPr="00F05CEA">
        <w:rPr>
          <w:b/>
          <w:bCs/>
          <w:sz w:val="20"/>
          <w:szCs w:val="24"/>
          <w:rtl/>
          <w:lang w:bidi="fa-IR"/>
        </w:rPr>
        <w:tab/>
      </w:r>
      <w:r w:rsidR="00D33B3C" w:rsidRPr="00F05CEA">
        <w:rPr>
          <w:b/>
          <w:bCs/>
          <w:sz w:val="20"/>
          <w:szCs w:val="24"/>
          <w:rtl/>
          <w:lang w:bidi="fa-IR"/>
        </w:rPr>
        <w:t xml:space="preserve">  </w:t>
      </w:r>
      <w:r w:rsidR="001E1037" w:rsidRPr="00F05CEA">
        <w:rPr>
          <w:b/>
          <w:bCs/>
          <w:sz w:val="20"/>
          <w:szCs w:val="24"/>
          <w:rtl/>
          <w:lang w:bidi="fa-IR"/>
        </w:rPr>
        <w:t xml:space="preserve">         </w:t>
      </w:r>
      <w:r w:rsidR="00092CFA" w:rsidRPr="00F05CEA">
        <w:rPr>
          <w:b/>
          <w:bCs/>
          <w:sz w:val="20"/>
          <w:szCs w:val="24"/>
          <w:rtl/>
          <w:lang w:bidi="fa-IR"/>
        </w:rPr>
        <w:t>دانشکده:</w:t>
      </w:r>
      <w:r w:rsidRPr="00F05CEA">
        <w:rPr>
          <w:b/>
          <w:bCs/>
          <w:sz w:val="20"/>
          <w:szCs w:val="24"/>
          <w:rtl/>
          <w:lang w:bidi="fa-IR"/>
        </w:rPr>
        <w:t xml:space="preserve">   </w:t>
      </w:r>
      <w:r w:rsidR="00892800">
        <w:rPr>
          <w:rFonts w:hint="cs"/>
          <w:b/>
          <w:bCs/>
          <w:sz w:val="20"/>
          <w:szCs w:val="24"/>
          <w:rtl/>
          <w:lang w:bidi="fa-IR"/>
        </w:rPr>
        <w:t>مکانیک، برق و کامپیوتر</w:t>
      </w:r>
    </w:p>
    <w:p w14:paraId="4ED978B6" w14:textId="77777777" w:rsidR="001E1037" w:rsidRPr="00F05CEA" w:rsidRDefault="00092CFA" w:rsidP="001E1037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>نام خانوادگی دانشجو:</w:t>
      </w:r>
      <w:r w:rsidR="002E2166" w:rsidRPr="00F05CEA">
        <w:rPr>
          <w:b/>
          <w:bCs/>
          <w:sz w:val="20"/>
          <w:szCs w:val="24"/>
          <w:rtl/>
          <w:lang w:bidi="fa-IR"/>
        </w:rPr>
        <w:tab/>
      </w:r>
      <w:r w:rsidR="00892800">
        <w:rPr>
          <w:rFonts w:hint="cs"/>
          <w:b/>
          <w:bCs/>
          <w:sz w:val="20"/>
          <w:szCs w:val="24"/>
          <w:rtl/>
          <w:lang w:bidi="fa-IR"/>
        </w:rPr>
        <w:t>پدرام</w:t>
      </w:r>
      <w:r w:rsidR="002E2166" w:rsidRPr="00F05CEA">
        <w:rPr>
          <w:b/>
          <w:bCs/>
          <w:sz w:val="20"/>
          <w:szCs w:val="24"/>
          <w:rtl/>
          <w:lang w:bidi="fa-IR"/>
        </w:rPr>
        <w:tab/>
      </w:r>
      <w:r w:rsidR="002E2166" w:rsidRPr="00F05CEA">
        <w:rPr>
          <w:b/>
          <w:bCs/>
          <w:sz w:val="20"/>
          <w:szCs w:val="24"/>
          <w:rtl/>
          <w:lang w:bidi="fa-IR"/>
        </w:rPr>
        <w:tab/>
      </w:r>
      <w:r w:rsidR="002E2166" w:rsidRPr="00F05CEA">
        <w:rPr>
          <w:b/>
          <w:bCs/>
          <w:sz w:val="20"/>
          <w:szCs w:val="24"/>
          <w:rtl/>
          <w:lang w:bidi="fa-IR"/>
        </w:rPr>
        <w:tab/>
      </w:r>
      <w:r w:rsidRPr="00F05CEA">
        <w:rPr>
          <w:b/>
          <w:bCs/>
          <w:sz w:val="20"/>
          <w:szCs w:val="24"/>
          <w:rtl/>
          <w:lang w:bidi="fa-IR"/>
        </w:rPr>
        <w:t xml:space="preserve"> </w:t>
      </w:r>
      <w:r w:rsidR="001E1037" w:rsidRPr="00F05CEA">
        <w:rPr>
          <w:b/>
          <w:bCs/>
          <w:sz w:val="20"/>
          <w:szCs w:val="24"/>
          <w:rtl/>
          <w:lang w:bidi="fa-IR"/>
        </w:rPr>
        <w:t xml:space="preserve">         </w:t>
      </w:r>
      <w:r w:rsidR="00347D87" w:rsidRPr="00F05CEA">
        <w:rPr>
          <w:b/>
          <w:bCs/>
          <w:sz w:val="20"/>
          <w:szCs w:val="24"/>
          <w:rtl/>
          <w:lang w:bidi="fa-IR"/>
        </w:rPr>
        <w:t>گروه تخصصی</w:t>
      </w:r>
      <w:r w:rsidR="002E2166" w:rsidRPr="00F05CEA">
        <w:rPr>
          <w:b/>
          <w:bCs/>
          <w:sz w:val="20"/>
          <w:szCs w:val="24"/>
          <w:rtl/>
          <w:lang w:bidi="fa-IR"/>
        </w:rPr>
        <w:t>:</w:t>
      </w:r>
      <w:r w:rsidR="00D33B3C" w:rsidRPr="00F05CEA">
        <w:rPr>
          <w:b/>
          <w:bCs/>
          <w:sz w:val="20"/>
          <w:szCs w:val="24"/>
          <w:rtl/>
          <w:lang w:bidi="fa-IR"/>
        </w:rPr>
        <w:t xml:space="preserve"> </w:t>
      </w:r>
      <w:r w:rsidR="00892800">
        <w:rPr>
          <w:rFonts w:hint="cs"/>
          <w:b/>
          <w:bCs/>
          <w:sz w:val="20"/>
          <w:szCs w:val="24"/>
          <w:rtl/>
          <w:lang w:bidi="fa-IR"/>
        </w:rPr>
        <w:t>مهندسی نرم‌افزار</w:t>
      </w:r>
    </w:p>
    <w:p w14:paraId="07F8B629" w14:textId="77777777" w:rsidR="002E2166" w:rsidRPr="00F05CEA" w:rsidRDefault="002E2166" w:rsidP="00892800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>رشته تحصيلي:</w:t>
      </w:r>
      <w:r w:rsidRPr="00F05CEA">
        <w:rPr>
          <w:b/>
          <w:bCs/>
          <w:sz w:val="20"/>
          <w:szCs w:val="24"/>
          <w:rtl/>
          <w:lang w:bidi="fa-IR"/>
        </w:rPr>
        <w:tab/>
      </w:r>
      <w:r w:rsidR="00892800">
        <w:rPr>
          <w:rFonts w:hint="cs"/>
          <w:b/>
          <w:bCs/>
          <w:sz w:val="20"/>
          <w:szCs w:val="24"/>
          <w:rtl/>
          <w:lang w:bidi="fa-IR"/>
        </w:rPr>
        <w:t>ارشد مهندسی کامپیوتر</w:t>
      </w:r>
      <w:r w:rsidR="001E1037" w:rsidRPr="00F05CEA">
        <w:rPr>
          <w:b/>
          <w:bCs/>
          <w:sz w:val="20"/>
          <w:szCs w:val="24"/>
          <w:rtl/>
          <w:lang w:bidi="fa-IR"/>
        </w:rPr>
        <w:tab/>
      </w:r>
      <w:r w:rsidR="001E1037" w:rsidRPr="00F05CEA">
        <w:rPr>
          <w:b/>
          <w:bCs/>
          <w:sz w:val="20"/>
          <w:szCs w:val="24"/>
          <w:rtl/>
          <w:lang w:bidi="fa-IR"/>
        </w:rPr>
        <w:tab/>
        <w:t xml:space="preserve">           گ</w:t>
      </w:r>
      <w:r w:rsidRPr="00F05CEA">
        <w:rPr>
          <w:b/>
          <w:bCs/>
          <w:sz w:val="20"/>
          <w:szCs w:val="24"/>
          <w:rtl/>
          <w:lang w:bidi="fa-IR"/>
        </w:rPr>
        <w:t>رايش</w:t>
      </w:r>
      <w:r w:rsidR="001E1037" w:rsidRPr="00F05CEA">
        <w:rPr>
          <w:b/>
          <w:bCs/>
          <w:sz w:val="20"/>
          <w:szCs w:val="24"/>
          <w:rtl/>
          <w:lang w:bidi="fa-IR"/>
        </w:rPr>
        <w:t xml:space="preserve">: </w:t>
      </w:r>
      <w:r w:rsidR="00892800">
        <w:rPr>
          <w:rFonts w:hint="cs"/>
          <w:b/>
          <w:bCs/>
          <w:sz w:val="20"/>
          <w:szCs w:val="24"/>
          <w:rtl/>
          <w:lang w:bidi="fa-IR"/>
        </w:rPr>
        <w:t>نرم‌افزار</w:t>
      </w:r>
    </w:p>
    <w:p w14:paraId="6B7106C7" w14:textId="77777777" w:rsidR="002E2166" w:rsidRPr="00F05CEA" w:rsidRDefault="005C6392" w:rsidP="00892800">
      <w:pPr>
        <w:pStyle w:val="Untertitel"/>
        <w:ind w:left="-694" w:right="-694" w:firstLine="694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>نيم</w:t>
      </w:r>
      <w:r w:rsidR="002E2166" w:rsidRPr="00F05CEA">
        <w:rPr>
          <w:b/>
          <w:bCs/>
          <w:sz w:val="20"/>
          <w:szCs w:val="24"/>
          <w:rtl/>
          <w:lang w:bidi="fa-IR"/>
        </w:rPr>
        <w:t>سال ورود به مقطع جاري</w:t>
      </w:r>
      <w:r w:rsidR="00347D87" w:rsidRPr="00F05CEA">
        <w:rPr>
          <w:b/>
          <w:bCs/>
          <w:sz w:val="20"/>
          <w:szCs w:val="24"/>
          <w:rtl/>
          <w:lang w:bidi="fa-IR"/>
        </w:rPr>
        <w:t>:</w:t>
      </w:r>
      <w:r w:rsidR="001E1037" w:rsidRPr="00F05CEA">
        <w:rPr>
          <w:b/>
          <w:bCs/>
          <w:sz w:val="20"/>
          <w:szCs w:val="24"/>
          <w:rtl/>
          <w:lang w:bidi="fa-IR"/>
        </w:rPr>
        <w:tab/>
      </w:r>
      <w:r w:rsidR="00892800">
        <w:rPr>
          <w:rFonts w:hint="cs"/>
          <w:b/>
          <w:bCs/>
          <w:sz w:val="20"/>
          <w:szCs w:val="24"/>
          <w:rtl/>
          <w:lang w:bidi="fa-IR"/>
        </w:rPr>
        <w:t>دوم ۹۵</w:t>
      </w:r>
      <w:r w:rsidR="001E1037" w:rsidRPr="00F05CEA">
        <w:rPr>
          <w:b/>
          <w:bCs/>
          <w:sz w:val="20"/>
          <w:szCs w:val="24"/>
          <w:rtl/>
          <w:lang w:bidi="fa-IR"/>
        </w:rPr>
        <w:t xml:space="preserve">                         </w:t>
      </w:r>
      <w:r w:rsidR="002E2166" w:rsidRPr="00F05CEA">
        <w:rPr>
          <w:b/>
          <w:bCs/>
          <w:sz w:val="20"/>
          <w:szCs w:val="24"/>
          <w:lang w:bidi="fa-IR"/>
        </w:rPr>
        <w:t xml:space="preserve"> </w:t>
      </w:r>
      <w:r w:rsidR="002E2166" w:rsidRPr="00F05CEA">
        <w:rPr>
          <w:b/>
          <w:bCs/>
          <w:sz w:val="20"/>
          <w:szCs w:val="24"/>
          <w:rtl/>
          <w:lang w:bidi="fa-IR"/>
        </w:rPr>
        <w:t xml:space="preserve">نيمسال </w:t>
      </w:r>
      <w:r w:rsidRPr="00F05CEA">
        <w:rPr>
          <w:b/>
          <w:bCs/>
          <w:sz w:val="20"/>
          <w:szCs w:val="24"/>
          <w:rtl/>
          <w:lang w:bidi="fa-IR"/>
        </w:rPr>
        <w:t>شروع به تحصيل</w:t>
      </w:r>
      <w:r w:rsidR="002E2166" w:rsidRPr="00F05CEA">
        <w:rPr>
          <w:b/>
          <w:bCs/>
          <w:sz w:val="20"/>
          <w:szCs w:val="24"/>
          <w:rtl/>
          <w:lang w:bidi="fa-IR"/>
        </w:rPr>
        <w:t>:</w:t>
      </w:r>
      <w:r w:rsidR="00D33B3C" w:rsidRPr="00F05CEA">
        <w:rPr>
          <w:b/>
          <w:bCs/>
          <w:sz w:val="20"/>
          <w:szCs w:val="24"/>
          <w:rtl/>
          <w:lang w:bidi="fa-IR"/>
        </w:rPr>
        <w:t xml:space="preserve"> </w:t>
      </w:r>
      <w:r w:rsidR="00892800">
        <w:rPr>
          <w:rFonts w:hint="cs"/>
          <w:b/>
          <w:bCs/>
          <w:sz w:val="20"/>
          <w:szCs w:val="24"/>
          <w:rtl/>
          <w:lang w:bidi="fa-IR"/>
        </w:rPr>
        <w:t xml:space="preserve">  دوم ۹۵</w:t>
      </w:r>
    </w:p>
    <w:p w14:paraId="6A1DEFDC" w14:textId="77777777" w:rsidR="002E2166" w:rsidRPr="00F05CEA" w:rsidRDefault="002E2166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1987B699" w14:textId="77777777" w:rsidR="002E2166" w:rsidRPr="00F05CEA" w:rsidRDefault="002E2166" w:rsidP="00347D87">
      <w:pPr>
        <w:pStyle w:val="Untertitel"/>
        <w:ind w:right="-540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 xml:space="preserve">نام </w:t>
      </w:r>
      <w:r w:rsidR="00347D87" w:rsidRPr="00F05CEA">
        <w:rPr>
          <w:b/>
          <w:bCs/>
          <w:sz w:val="20"/>
          <w:szCs w:val="24"/>
          <w:rtl/>
          <w:lang w:bidi="fa-IR"/>
        </w:rPr>
        <w:t xml:space="preserve">و نام خانوادگی </w:t>
      </w:r>
      <w:r w:rsidRPr="00F05CEA">
        <w:rPr>
          <w:b/>
          <w:bCs/>
          <w:sz w:val="20"/>
          <w:szCs w:val="24"/>
          <w:rtl/>
          <w:lang w:bidi="fa-IR"/>
        </w:rPr>
        <w:t xml:space="preserve">استاد (اساتيد) راهنما:                             نام </w:t>
      </w:r>
      <w:r w:rsidR="00347D87" w:rsidRPr="00F05CEA">
        <w:rPr>
          <w:b/>
          <w:bCs/>
          <w:sz w:val="20"/>
          <w:szCs w:val="24"/>
          <w:rtl/>
          <w:lang w:bidi="fa-IR"/>
        </w:rPr>
        <w:t xml:space="preserve">و نام خانوادگی </w:t>
      </w:r>
      <w:r w:rsidRPr="00F05CEA">
        <w:rPr>
          <w:b/>
          <w:bCs/>
          <w:sz w:val="20"/>
          <w:szCs w:val="24"/>
          <w:rtl/>
          <w:lang w:bidi="fa-IR"/>
        </w:rPr>
        <w:t>استاد (اساتيد) مشاور:</w:t>
      </w:r>
    </w:p>
    <w:p w14:paraId="0674BFBC" w14:textId="77777777" w:rsidR="002E2166" w:rsidRPr="00F05CEA" w:rsidRDefault="002E2166" w:rsidP="001E1037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 xml:space="preserve">1-       </w:t>
      </w:r>
      <w:r w:rsidR="00892800">
        <w:rPr>
          <w:rFonts w:hint="cs"/>
          <w:b/>
          <w:bCs/>
          <w:sz w:val="20"/>
          <w:szCs w:val="24"/>
          <w:rtl/>
          <w:lang w:bidi="fa-IR"/>
        </w:rPr>
        <w:t>خانم دکتر مریم رستگارپور</w:t>
      </w:r>
      <w:r w:rsidRPr="00F05CEA">
        <w:rPr>
          <w:b/>
          <w:bCs/>
          <w:sz w:val="20"/>
          <w:szCs w:val="24"/>
          <w:rtl/>
          <w:lang w:bidi="fa-IR"/>
        </w:rPr>
        <w:t xml:space="preserve">                                                        </w:t>
      </w:r>
      <w:r w:rsidR="00CB71E5" w:rsidRPr="00F05CEA">
        <w:rPr>
          <w:b/>
          <w:bCs/>
          <w:sz w:val="20"/>
          <w:szCs w:val="24"/>
          <w:rtl/>
          <w:lang w:bidi="fa-IR"/>
        </w:rPr>
        <w:t xml:space="preserve">                    </w:t>
      </w:r>
      <w:r w:rsidRPr="00F05CEA">
        <w:rPr>
          <w:b/>
          <w:bCs/>
          <w:sz w:val="20"/>
          <w:szCs w:val="24"/>
          <w:rtl/>
          <w:lang w:bidi="fa-IR"/>
        </w:rPr>
        <w:t xml:space="preserve">       1-</w:t>
      </w:r>
    </w:p>
    <w:p w14:paraId="47EC52F5" w14:textId="77777777" w:rsidR="002E2166" w:rsidRPr="00F05CEA" w:rsidRDefault="002E2166">
      <w:pPr>
        <w:pStyle w:val="Untertitel"/>
        <w:jc w:val="both"/>
        <w:rPr>
          <w:b/>
          <w:bCs/>
          <w:sz w:val="20"/>
          <w:szCs w:val="24"/>
          <w:lang w:bidi="fa-IR"/>
        </w:rPr>
      </w:pPr>
    </w:p>
    <w:p w14:paraId="50375BAB" w14:textId="77777777" w:rsidR="002E2166" w:rsidRPr="00F05CEA" w:rsidRDefault="002E2166" w:rsidP="00BB1AA9">
      <w:pPr>
        <w:pStyle w:val="Untertitel"/>
        <w:ind w:left="-567"/>
        <w:jc w:val="both"/>
        <w:rPr>
          <w:b/>
          <w:bCs/>
          <w:sz w:val="20"/>
          <w:szCs w:val="24"/>
          <w:rtl/>
          <w:lang w:bidi="fa-IR"/>
        </w:rPr>
      </w:pPr>
    </w:p>
    <w:p w14:paraId="76C480B7" w14:textId="77777777" w:rsidR="002E2166" w:rsidRPr="00F05CEA" w:rsidRDefault="002E2166" w:rsidP="00BB1AA9">
      <w:pPr>
        <w:pStyle w:val="Untertitel"/>
        <w:ind w:left="-567"/>
        <w:jc w:val="both"/>
        <w:rPr>
          <w:b/>
          <w:bCs/>
          <w:sz w:val="20"/>
          <w:szCs w:val="24"/>
          <w:rtl/>
          <w:lang w:bidi="fa-IR"/>
        </w:rPr>
      </w:pPr>
    </w:p>
    <w:p w14:paraId="6B8AE543" w14:textId="77777777" w:rsidR="00DE05B9" w:rsidRPr="00F05CEA" w:rsidRDefault="00DE05B9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4A8A340D" w14:textId="77777777" w:rsidR="00B65243" w:rsidRPr="00F05CEA" w:rsidRDefault="00B65243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32FBA22D" w14:textId="77777777" w:rsidR="00B65243" w:rsidRPr="00F05CEA" w:rsidRDefault="00B65243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7A896ED0" w14:textId="77777777" w:rsidR="00B65243" w:rsidRDefault="00B65243" w:rsidP="005C6392">
      <w:pPr>
        <w:pStyle w:val="Untertitel"/>
        <w:jc w:val="both"/>
        <w:rPr>
          <w:b/>
          <w:bCs/>
          <w:sz w:val="20"/>
          <w:szCs w:val="22"/>
          <w:lang w:bidi="fa-IR"/>
        </w:rPr>
      </w:pPr>
    </w:p>
    <w:p w14:paraId="056D12EF" w14:textId="77777777" w:rsidR="00CF118A" w:rsidRPr="00F05CEA" w:rsidRDefault="00CF118A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447C078E" w14:textId="77777777" w:rsidR="00B65243" w:rsidRPr="00F05CEA" w:rsidRDefault="00B65243" w:rsidP="005C6392">
      <w:pPr>
        <w:pStyle w:val="Untertitel"/>
        <w:jc w:val="both"/>
        <w:rPr>
          <w:b/>
          <w:bCs/>
          <w:sz w:val="20"/>
          <w:szCs w:val="22"/>
          <w:lang w:bidi="fa-IR"/>
        </w:rPr>
      </w:pPr>
    </w:p>
    <w:p w14:paraId="653ABD48" w14:textId="77777777" w:rsidR="00916B3B" w:rsidRPr="00F05CEA" w:rsidRDefault="00916B3B" w:rsidP="005C6392">
      <w:pPr>
        <w:pStyle w:val="Untertitel"/>
        <w:jc w:val="both"/>
        <w:rPr>
          <w:b/>
          <w:bCs/>
          <w:sz w:val="20"/>
          <w:szCs w:val="22"/>
          <w:lang w:bidi="fa-IR"/>
        </w:rPr>
      </w:pPr>
    </w:p>
    <w:p w14:paraId="197C662D" w14:textId="77777777" w:rsidR="00916B3B" w:rsidRPr="00F05CEA" w:rsidRDefault="00916B3B" w:rsidP="005C6392">
      <w:pPr>
        <w:pStyle w:val="Untertitel"/>
        <w:jc w:val="both"/>
        <w:rPr>
          <w:b/>
          <w:bCs/>
          <w:sz w:val="20"/>
          <w:szCs w:val="22"/>
          <w:lang w:bidi="fa-IR"/>
        </w:rPr>
      </w:pPr>
    </w:p>
    <w:p w14:paraId="546878DB" w14:textId="77777777" w:rsidR="00916B3B" w:rsidRPr="00F05CEA" w:rsidRDefault="00916B3B" w:rsidP="005C6392">
      <w:pPr>
        <w:pStyle w:val="Untertitel"/>
        <w:jc w:val="both"/>
        <w:rPr>
          <w:b/>
          <w:bCs/>
          <w:sz w:val="20"/>
          <w:szCs w:val="22"/>
          <w:lang w:bidi="fa-IR"/>
        </w:rPr>
      </w:pPr>
    </w:p>
    <w:p w14:paraId="46F13F5A" w14:textId="77777777" w:rsidR="00916B3B" w:rsidRPr="00F05CEA" w:rsidRDefault="00916B3B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301838B6" w14:textId="77777777" w:rsidR="00B65243" w:rsidRPr="00F05CEA" w:rsidRDefault="00B65243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2C446FDE" w14:textId="77777777" w:rsidR="00B65243" w:rsidRPr="00F05CEA" w:rsidRDefault="00B65243" w:rsidP="005C6392">
      <w:pPr>
        <w:pStyle w:val="Untertitel"/>
        <w:jc w:val="both"/>
        <w:rPr>
          <w:b/>
          <w:bCs/>
          <w:sz w:val="20"/>
          <w:szCs w:val="22"/>
          <w:rtl/>
          <w:lang w:bidi="fa-IR"/>
        </w:rPr>
      </w:pPr>
    </w:p>
    <w:p w14:paraId="588451A4" w14:textId="77777777" w:rsidR="00DE05B9" w:rsidRPr="00F05CEA" w:rsidRDefault="00DE05B9" w:rsidP="005C6392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673CF10B" w14:textId="787E8A58" w:rsidR="002E2166" w:rsidRPr="00CF118A" w:rsidRDefault="00AE1B93" w:rsidP="00CF118A">
      <w:pPr>
        <w:pStyle w:val="Untertitel"/>
        <w:ind w:left="-694" w:right="-694"/>
        <w:rPr>
          <w:b/>
          <w:bCs/>
          <w:sz w:val="20"/>
          <w:szCs w:val="36"/>
          <w:rtl/>
          <w:lang w:bidi="fa-IR"/>
        </w:rPr>
      </w:pPr>
      <w:r w:rsidRPr="00F05CEA">
        <w:rPr>
          <w:b/>
          <w:bCs/>
          <w:noProof/>
          <w:sz w:val="20"/>
          <w:szCs w:val="36"/>
          <w:rtl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editId="6F3C5465">
                <wp:simplePos x="0" y="0"/>
                <wp:positionH relativeFrom="column">
                  <wp:posOffset>781685</wp:posOffset>
                </wp:positionH>
                <wp:positionV relativeFrom="paragraph">
                  <wp:posOffset>-106045</wp:posOffset>
                </wp:positionV>
                <wp:extent cx="3739515" cy="589915"/>
                <wp:effectExtent l="76835" t="11430" r="12700" b="7493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951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CBC0B" id="Rectangle 5" o:spid="_x0000_s1026" style="position:absolute;margin-left:61.55pt;margin-top:-8.35pt;width:294.45pt;height:46.4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">
                <v:shadow on="t" opacity=".5" offset="-6pt,6pt"/>
              </v:rect>
            </w:pict>
          </mc:Fallback>
        </mc:AlternateContent>
      </w:r>
      <w:r w:rsidR="002E2166" w:rsidRPr="00F05CEA">
        <w:rPr>
          <w:b/>
          <w:bCs/>
          <w:sz w:val="20"/>
          <w:rtl/>
          <w:lang w:bidi="fa-IR"/>
        </w:rPr>
        <w:t>توجه:</w:t>
      </w:r>
      <w:r w:rsidR="002E2166" w:rsidRPr="00F05CEA">
        <w:rPr>
          <w:sz w:val="20"/>
          <w:rtl/>
          <w:lang w:bidi="fa-IR"/>
        </w:rPr>
        <w:t xml:space="preserve"> </w:t>
      </w:r>
      <w:r w:rsidR="0008463E" w:rsidRPr="00F05CEA">
        <w:rPr>
          <w:sz w:val="20"/>
          <w:rtl/>
          <w:lang w:bidi="fa-IR"/>
        </w:rPr>
        <w:t xml:space="preserve">لطفاً </w:t>
      </w:r>
      <w:r w:rsidR="002E2166" w:rsidRPr="00F05CEA">
        <w:rPr>
          <w:sz w:val="20"/>
          <w:rtl/>
          <w:lang w:bidi="fa-IR"/>
        </w:rPr>
        <w:t xml:space="preserve">اين فرم با مساعدت و هدايت استاد راهنما تكميل شود. </w:t>
      </w:r>
    </w:p>
    <w:p w14:paraId="27F8257D" w14:textId="77777777" w:rsidR="002E2166" w:rsidRPr="00F05CEA" w:rsidRDefault="002E2166">
      <w:pPr>
        <w:pStyle w:val="Untertitel"/>
        <w:jc w:val="both"/>
        <w:rPr>
          <w:b/>
          <w:bCs/>
          <w:sz w:val="20"/>
          <w:szCs w:val="24"/>
          <w:rtl/>
          <w:lang w:bidi="fa-IR"/>
        </w:rPr>
      </w:pPr>
    </w:p>
    <w:p w14:paraId="75C2F4DD" w14:textId="77777777" w:rsidR="002E2166" w:rsidRPr="00F05CEA" w:rsidRDefault="002E2166">
      <w:pPr>
        <w:pStyle w:val="Untertitel"/>
        <w:ind w:left="-694" w:right="-694"/>
        <w:jc w:val="both"/>
        <w:rPr>
          <w:sz w:val="20"/>
          <w:rtl/>
          <w:lang w:bidi="fa-IR"/>
        </w:rPr>
      </w:pPr>
    </w:p>
    <w:p w14:paraId="5338B4ED" w14:textId="77777777" w:rsidR="002E2166" w:rsidRPr="00F05CEA" w:rsidRDefault="002E2166">
      <w:pPr>
        <w:pStyle w:val="Untertitel"/>
        <w:numPr>
          <w:ilvl w:val="0"/>
          <w:numId w:val="1"/>
        </w:numPr>
        <w:ind w:left="0" w:right="-334"/>
        <w:jc w:val="both"/>
        <w:rPr>
          <w:sz w:val="20"/>
          <w:rtl/>
          <w:lang w:bidi="fa-IR"/>
        </w:rPr>
      </w:pPr>
      <w:r w:rsidRPr="00F05CEA">
        <w:rPr>
          <w:sz w:val="20"/>
          <w:u w:val="single"/>
          <w:rtl/>
          <w:lang w:bidi="fa-IR"/>
        </w:rPr>
        <w:t>اطلاعات مربوط به دانشجو</w:t>
      </w:r>
      <w:r w:rsidRPr="00F05CEA">
        <w:rPr>
          <w:sz w:val="20"/>
          <w:rtl/>
          <w:lang w:bidi="fa-IR"/>
        </w:rPr>
        <w:t>:</w:t>
      </w:r>
    </w:p>
    <w:p w14:paraId="4181BEA4" w14:textId="77777777" w:rsidR="002E2166" w:rsidRPr="00F05CEA" w:rsidRDefault="002E2166">
      <w:pPr>
        <w:pStyle w:val="Untertitel"/>
        <w:ind w:left="-694" w:right="-694"/>
        <w:jc w:val="both"/>
        <w:rPr>
          <w:sz w:val="20"/>
          <w:rtl/>
          <w:lang w:bidi="fa-IR"/>
        </w:rPr>
      </w:pPr>
    </w:p>
    <w:p w14:paraId="297B6B8D" w14:textId="77777777" w:rsidR="003B076F" w:rsidRPr="00F05CEA" w:rsidRDefault="006712AB" w:rsidP="006712AB">
      <w:pPr>
        <w:pStyle w:val="Untertitel"/>
        <w:ind w:left="-694" w:right="-694"/>
        <w:jc w:val="both"/>
        <w:rPr>
          <w:sz w:val="20"/>
          <w:rtl/>
          <w:lang w:bidi="fa-IR"/>
        </w:rPr>
      </w:pPr>
      <w:r>
        <w:rPr>
          <w:sz w:val="20"/>
          <w:rtl/>
          <w:lang w:bidi="fa-IR"/>
        </w:rPr>
        <w:t>نام:</w:t>
      </w:r>
      <w:r w:rsidR="002E2166" w:rsidRPr="00F05CEA">
        <w:rPr>
          <w:sz w:val="20"/>
          <w:rtl/>
          <w:lang w:bidi="fa-IR"/>
        </w:rPr>
        <w:t>....</w:t>
      </w:r>
      <w:r>
        <w:rPr>
          <w:rFonts w:hint="cs"/>
          <w:sz w:val="20"/>
          <w:rtl/>
          <w:lang w:bidi="fa-IR"/>
        </w:rPr>
        <w:t>مهنام</w:t>
      </w:r>
      <w:r w:rsidR="002E2166" w:rsidRPr="00F05CEA">
        <w:rPr>
          <w:sz w:val="20"/>
          <w:rtl/>
          <w:lang w:bidi="fa-IR"/>
        </w:rPr>
        <w:t>...............................</w:t>
      </w:r>
      <w:r w:rsidR="003B076F" w:rsidRPr="00F05CEA">
        <w:rPr>
          <w:sz w:val="20"/>
          <w:rtl/>
          <w:lang w:bidi="fa-IR"/>
        </w:rPr>
        <w:t>..</w:t>
      </w:r>
      <w:r w:rsidR="002E2166" w:rsidRPr="00F05CEA">
        <w:rPr>
          <w:sz w:val="20"/>
          <w:rtl/>
          <w:lang w:bidi="fa-IR"/>
        </w:rPr>
        <w:t>..</w:t>
      </w:r>
      <w:r w:rsidR="003B076F" w:rsidRPr="00F05CEA">
        <w:rPr>
          <w:sz w:val="20"/>
          <w:rtl/>
          <w:lang w:bidi="fa-IR"/>
        </w:rPr>
        <w:t>ن</w:t>
      </w:r>
      <w:r w:rsidR="002E2166" w:rsidRPr="00F05CEA">
        <w:rPr>
          <w:sz w:val="20"/>
          <w:rtl/>
          <w:lang w:bidi="fa-IR"/>
        </w:rPr>
        <w:t>ام‏خانوادگي:..........</w:t>
      </w:r>
      <w:r>
        <w:rPr>
          <w:rFonts w:hint="cs"/>
          <w:sz w:val="20"/>
          <w:rtl/>
          <w:lang w:bidi="fa-IR"/>
        </w:rPr>
        <w:t>پدرام</w:t>
      </w:r>
      <w:r w:rsidR="002E2166" w:rsidRPr="00F05CEA">
        <w:rPr>
          <w:sz w:val="20"/>
          <w:rtl/>
          <w:lang w:bidi="fa-IR"/>
        </w:rPr>
        <w:t>...............</w:t>
      </w:r>
      <w:r w:rsidR="003B076F" w:rsidRPr="00F05CEA">
        <w:rPr>
          <w:sz w:val="20"/>
          <w:rtl/>
          <w:lang w:bidi="fa-IR"/>
        </w:rPr>
        <w:t>.</w:t>
      </w:r>
      <w:r w:rsidR="002E2166" w:rsidRPr="00F05CEA">
        <w:rPr>
          <w:sz w:val="20"/>
          <w:rtl/>
          <w:lang w:bidi="fa-IR"/>
        </w:rPr>
        <w:t>.............</w:t>
      </w:r>
      <w:r w:rsidR="003B076F" w:rsidRPr="00F05CEA">
        <w:rPr>
          <w:sz w:val="20"/>
          <w:rtl/>
          <w:lang w:bidi="fa-IR"/>
        </w:rPr>
        <w:t>ش</w:t>
      </w:r>
      <w:r w:rsidR="002E2166" w:rsidRPr="00F05CEA">
        <w:rPr>
          <w:sz w:val="20"/>
          <w:rtl/>
          <w:lang w:bidi="fa-IR"/>
        </w:rPr>
        <w:t>ماره</w:t>
      </w:r>
      <w:r>
        <w:rPr>
          <w:rFonts w:hint="cs"/>
          <w:sz w:val="20"/>
          <w:rtl/>
          <w:lang w:bidi="fa-IR"/>
        </w:rPr>
        <w:t>‌</w:t>
      </w:r>
      <w:r w:rsidR="002E2166" w:rsidRPr="00F05CEA">
        <w:rPr>
          <w:sz w:val="20"/>
          <w:rtl/>
          <w:lang w:bidi="fa-IR"/>
        </w:rPr>
        <w:t>دانشجويي</w:t>
      </w:r>
      <w:r w:rsidR="0008463E" w:rsidRPr="00F05CEA">
        <w:rPr>
          <w:sz w:val="20"/>
          <w:rtl/>
          <w:lang w:bidi="fa-IR"/>
        </w:rPr>
        <w:t>:</w:t>
      </w:r>
      <w:r w:rsidR="002E2166" w:rsidRPr="00F05CEA">
        <w:rPr>
          <w:sz w:val="20"/>
          <w:rtl/>
          <w:lang w:bidi="fa-IR"/>
        </w:rPr>
        <w:t>.</w:t>
      </w:r>
      <w:r>
        <w:rPr>
          <w:rFonts w:hint="cs"/>
          <w:sz w:val="20"/>
          <w:rtl/>
          <w:lang w:bidi="fa-IR"/>
        </w:rPr>
        <w:t>.</w:t>
      </w:r>
      <w:r w:rsidR="002E2166" w:rsidRPr="00F05CEA">
        <w:rPr>
          <w:sz w:val="20"/>
          <w:rtl/>
          <w:lang w:bidi="fa-IR"/>
        </w:rPr>
        <w:t>.</w:t>
      </w:r>
      <w:r>
        <w:rPr>
          <w:rFonts w:hint="cs"/>
          <w:sz w:val="20"/>
          <w:rtl/>
          <w:lang w:bidi="fa-IR"/>
        </w:rPr>
        <w:t xml:space="preserve">۹۵۰۵۱۵۳۸۲ </w:t>
      </w:r>
      <w:r w:rsidR="002E2166" w:rsidRPr="00F05CEA">
        <w:rPr>
          <w:sz w:val="20"/>
          <w:rtl/>
          <w:lang w:bidi="fa-IR"/>
        </w:rPr>
        <w:t xml:space="preserve">...... </w:t>
      </w:r>
    </w:p>
    <w:p w14:paraId="7ED9CF1E" w14:textId="77777777" w:rsidR="003B076F" w:rsidRPr="00F05CEA" w:rsidRDefault="002E2166" w:rsidP="006712A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مقطع</w:t>
      </w:r>
      <w:r w:rsidR="0008463E" w:rsidRPr="00F05CEA">
        <w:rPr>
          <w:sz w:val="20"/>
          <w:rtl/>
          <w:lang w:bidi="fa-IR"/>
        </w:rPr>
        <w:t>:</w:t>
      </w:r>
      <w:r w:rsidRPr="00F05CEA">
        <w:rPr>
          <w:sz w:val="20"/>
          <w:rtl/>
          <w:lang w:bidi="fa-IR"/>
        </w:rPr>
        <w:t>..</w:t>
      </w:r>
      <w:r w:rsidR="003B076F" w:rsidRPr="00F05CEA">
        <w:rPr>
          <w:sz w:val="20"/>
          <w:rtl/>
          <w:lang w:bidi="fa-IR"/>
        </w:rPr>
        <w:t>..........</w:t>
      </w:r>
      <w:r w:rsidR="006712AB">
        <w:rPr>
          <w:rFonts w:hint="cs"/>
          <w:sz w:val="20"/>
          <w:rtl/>
          <w:lang w:bidi="fa-IR"/>
        </w:rPr>
        <w:t>ارشد</w:t>
      </w:r>
      <w:r w:rsidR="003B076F" w:rsidRPr="00F05CEA">
        <w:rPr>
          <w:sz w:val="20"/>
          <w:rtl/>
          <w:lang w:bidi="fa-IR"/>
        </w:rPr>
        <w:t>........................</w:t>
      </w:r>
      <w:r w:rsidRPr="00F05CEA">
        <w:rPr>
          <w:sz w:val="20"/>
          <w:rtl/>
          <w:lang w:bidi="fa-IR"/>
        </w:rPr>
        <w:t>رشته</w:t>
      </w:r>
      <w:r w:rsidR="006712AB">
        <w:rPr>
          <w:rFonts w:hint="cs"/>
          <w:sz w:val="20"/>
          <w:rtl/>
          <w:lang w:bidi="fa-IR"/>
        </w:rPr>
        <w:t>‌</w:t>
      </w:r>
      <w:r w:rsidRPr="00F05CEA">
        <w:rPr>
          <w:sz w:val="20"/>
          <w:rtl/>
          <w:lang w:bidi="fa-IR"/>
        </w:rPr>
        <w:t>تحصيلي:........</w:t>
      </w:r>
      <w:r w:rsidR="006712AB">
        <w:rPr>
          <w:rFonts w:hint="cs"/>
          <w:sz w:val="20"/>
          <w:rtl/>
          <w:lang w:bidi="fa-IR"/>
        </w:rPr>
        <w:t>کامپیوتر</w:t>
      </w:r>
      <w:r w:rsidRPr="00F05CEA">
        <w:rPr>
          <w:sz w:val="20"/>
          <w:rtl/>
          <w:lang w:bidi="fa-IR"/>
        </w:rPr>
        <w:t>...................</w:t>
      </w:r>
      <w:r w:rsidR="003B076F" w:rsidRPr="00F05CEA">
        <w:rPr>
          <w:sz w:val="20"/>
          <w:rtl/>
          <w:lang w:bidi="fa-IR"/>
        </w:rPr>
        <w:t>...............</w:t>
      </w:r>
      <w:r w:rsidRPr="00F05CEA">
        <w:rPr>
          <w:sz w:val="20"/>
          <w:rtl/>
          <w:lang w:bidi="fa-IR"/>
        </w:rPr>
        <w:t>گروه</w:t>
      </w:r>
      <w:r w:rsidR="006712AB">
        <w:rPr>
          <w:rFonts w:hint="cs"/>
          <w:sz w:val="20"/>
          <w:rtl/>
          <w:lang w:bidi="fa-IR"/>
        </w:rPr>
        <w:t>‌</w:t>
      </w:r>
      <w:r w:rsidRPr="00F05CEA">
        <w:rPr>
          <w:sz w:val="20"/>
          <w:rtl/>
          <w:lang w:bidi="fa-IR"/>
        </w:rPr>
        <w:t>تخصصي</w:t>
      </w:r>
      <w:r w:rsidR="0008463E" w:rsidRPr="00F05CEA">
        <w:rPr>
          <w:sz w:val="20"/>
          <w:rtl/>
          <w:lang w:bidi="fa-IR"/>
        </w:rPr>
        <w:t>:</w:t>
      </w:r>
      <w:r w:rsidRPr="00F05CEA">
        <w:rPr>
          <w:sz w:val="20"/>
          <w:rtl/>
          <w:lang w:bidi="fa-IR"/>
        </w:rPr>
        <w:t>..</w:t>
      </w:r>
      <w:r w:rsidR="006712AB">
        <w:rPr>
          <w:rFonts w:hint="cs"/>
          <w:sz w:val="20"/>
          <w:rtl/>
          <w:lang w:bidi="fa-IR"/>
        </w:rPr>
        <w:t>نرم‌افزار.</w:t>
      </w:r>
      <w:r w:rsidRPr="00F05CEA">
        <w:rPr>
          <w:sz w:val="20"/>
          <w:rtl/>
          <w:lang w:bidi="fa-IR"/>
        </w:rPr>
        <w:t xml:space="preserve">......... </w:t>
      </w:r>
    </w:p>
    <w:p w14:paraId="04EBBC5F" w14:textId="77777777" w:rsidR="006712AB" w:rsidRDefault="0008463E" w:rsidP="006712AB">
      <w:pPr>
        <w:pStyle w:val="Untertitel"/>
        <w:ind w:left="-694" w:right="-694"/>
        <w:jc w:val="both"/>
        <w:rPr>
          <w:rFonts w:hint="cs"/>
          <w:sz w:val="20"/>
          <w:rtl/>
          <w:lang w:bidi="fa-IR"/>
        </w:rPr>
      </w:pPr>
      <w:r w:rsidRPr="00F05CEA">
        <w:rPr>
          <w:sz w:val="20"/>
          <w:rtl/>
          <w:lang w:bidi="fa-IR"/>
        </w:rPr>
        <w:t>گرایش:.....</w:t>
      </w:r>
      <w:r w:rsidR="006712AB">
        <w:rPr>
          <w:rFonts w:hint="cs"/>
          <w:sz w:val="20"/>
          <w:rtl/>
          <w:lang w:bidi="fa-IR"/>
        </w:rPr>
        <w:t>نرم‌افزار</w:t>
      </w:r>
      <w:r w:rsidRPr="00F05CEA">
        <w:rPr>
          <w:sz w:val="20"/>
          <w:rtl/>
          <w:lang w:bidi="fa-IR"/>
        </w:rPr>
        <w:t>....</w:t>
      </w:r>
      <w:r w:rsidR="003B076F" w:rsidRPr="00F05CEA">
        <w:rPr>
          <w:sz w:val="20"/>
          <w:rtl/>
          <w:lang w:bidi="fa-IR"/>
        </w:rPr>
        <w:t>.</w:t>
      </w:r>
      <w:r w:rsidR="004A7C3B" w:rsidRPr="00F05CEA">
        <w:rPr>
          <w:sz w:val="20"/>
          <w:rtl/>
          <w:lang w:bidi="fa-IR"/>
        </w:rPr>
        <w:t>نام‌</w:t>
      </w:r>
      <w:r w:rsidR="002E2166" w:rsidRPr="00F05CEA">
        <w:rPr>
          <w:sz w:val="20"/>
          <w:rtl/>
          <w:lang w:bidi="fa-IR"/>
        </w:rPr>
        <w:t>دانشكده</w:t>
      </w:r>
      <w:r w:rsidR="004A7C3B" w:rsidRPr="00F05CEA">
        <w:rPr>
          <w:sz w:val="20"/>
          <w:rtl/>
          <w:lang w:bidi="fa-IR"/>
        </w:rPr>
        <w:t>:</w:t>
      </w:r>
      <w:r w:rsidR="006712AB">
        <w:rPr>
          <w:rFonts w:hint="cs"/>
          <w:sz w:val="20"/>
          <w:rtl/>
          <w:lang w:bidi="fa-IR"/>
        </w:rPr>
        <w:t xml:space="preserve"> مکانیک، برق و کامپیوتر...... </w:t>
      </w:r>
      <w:r w:rsidR="002E2166" w:rsidRPr="00F05CEA">
        <w:rPr>
          <w:sz w:val="20"/>
          <w:rtl/>
          <w:lang w:bidi="fa-IR"/>
        </w:rPr>
        <w:t>سال ورود به مقطع جاري</w:t>
      </w:r>
      <w:r w:rsidR="004A7C3B" w:rsidRPr="00F05CEA">
        <w:rPr>
          <w:sz w:val="20"/>
          <w:rtl/>
          <w:lang w:bidi="fa-IR"/>
        </w:rPr>
        <w:t xml:space="preserve">: </w:t>
      </w:r>
      <w:r w:rsidR="002E2166" w:rsidRPr="00F05CEA">
        <w:rPr>
          <w:sz w:val="20"/>
          <w:rtl/>
          <w:lang w:bidi="fa-IR"/>
        </w:rPr>
        <w:t>.......</w:t>
      </w:r>
      <w:r w:rsidR="006712AB">
        <w:rPr>
          <w:rFonts w:hint="cs"/>
          <w:sz w:val="20"/>
          <w:rtl/>
          <w:lang w:bidi="fa-IR"/>
        </w:rPr>
        <w:t>۱۳۹۵</w:t>
      </w:r>
      <w:r w:rsidR="002E2166" w:rsidRPr="00F05CEA">
        <w:rPr>
          <w:sz w:val="20"/>
          <w:rtl/>
          <w:lang w:bidi="fa-IR"/>
        </w:rPr>
        <w:t>.............</w:t>
      </w:r>
      <w:r w:rsidR="006712AB">
        <w:rPr>
          <w:rFonts w:hint="cs"/>
          <w:sz w:val="20"/>
          <w:rtl/>
          <w:lang w:bidi="fa-IR"/>
        </w:rPr>
        <w:t xml:space="preserve"> </w:t>
      </w:r>
    </w:p>
    <w:p w14:paraId="62A62F66" w14:textId="77777777" w:rsidR="002E2166" w:rsidRPr="00F05CEA" w:rsidRDefault="004A7C3B" w:rsidP="006712A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 </w:t>
      </w:r>
      <w:r w:rsidR="002E2166" w:rsidRPr="00F05CEA">
        <w:rPr>
          <w:sz w:val="20"/>
          <w:rtl/>
          <w:lang w:bidi="fa-IR"/>
        </w:rPr>
        <w:t>نيمسال ورودي</w:t>
      </w:r>
      <w:r w:rsidRPr="00F05CEA">
        <w:rPr>
          <w:sz w:val="20"/>
          <w:rtl/>
          <w:lang w:bidi="fa-IR"/>
        </w:rPr>
        <w:t>:......</w:t>
      </w:r>
      <w:r w:rsidR="002E2166" w:rsidRPr="00F05CEA">
        <w:rPr>
          <w:sz w:val="20"/>
          <w:rtl/>
          <w:lang w:bidi="fa-IR"/>
        </w:rPr>
        <w:t>.</w:t>
      </w:r>
      <w:r w:rsidR="006712AB">
        <w:rPr>
          <w:rFonts w:hint="cs"/>
          <w:sz w:val="20"/>
          <w:rtl/>
          <w:lang w:bidi="fa-IR"/>
        </w:rPr>
        <w:t>دوم</w:t>
      </w:r>
      <w:r w:rsidR="002E2166" w:rsidRPr="00F05CEA">
        <w:rPr>
          <w:sz w:val="20"/>
          <w:rtl/>
          <w:lang w:bidi="fa-IR"/>
        </w:rPr>
        <w:t>......</w:t>
      </w:r>
    </w:p>
    <w:p w14:paraId="1C754050" w14:textId="77777777" w:rsidR="002E2166" w:rsidRPr="00F05CEA" w:rsidRDefault="002E2166" w:rsidP="006712A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آدرس پستي در تهران</w:t>
      </w:r>
      <w:r w:rsidR="006712AB">
        <w:rPr>
          <w:rFonts w:hint="cs"/>
          <w:sz w:val="20"/>
          <w:rtl/>
          <w:lang w:bidi="fa-IR"/>
        </w:rPr>
        <w:t xml:space="preserve">، بزرگراه شیخ فضل‌الله </w:t>
      </w:r>
      <w:r w:rsidR="006712AB">
        <w:rPr>
          <w:rFonts w:cs="Times New Roman" w:hint="cs"/>
          <w:sz w:val="20"/>
          <w:rtl/>
          <w:lang w:bidi="fa-IR"/>
        </w:rPr>
        <w:t>–</w:t>
      </w:r>
      <w:r w:rsidR="006712AB">
        <w:rPr>
          <w:rFonts w:hint="cs"/>
          <w:sz w:val="20"/>
          <w:rtl/>
          <w:lang w:bidi="fa-IR"/>
        </w:rPr>
        <w:t xml:space="preserve"> شهرک فرهنگیان جدید </w:t>
      </w:r>
      <w:r w:rsidR="006712AB">
        <w:rPr>
          <w:rFonts w:cs="Times New Roman" w:hint="cs"/>
          <w:sz w:val="20"/>
          <w:rtl/>
          <w:lang w:bidi="fa-IR"/>
        </w:rPr>
        <w:t>–</w:t>
      </w:r>
      <w:r w:rsidR="006712AB">
        <w:rPr>
          <w:rFonts w:hint="cs"/>
          <w:sz w:val="20"/>
          <w:rtl/>
          <w:lang w:bidi="fa-IR"/>
        </w:rPr>
        <w:t xml:space="preserve"> بلوک ۱۰ </w:t>
      </w:r>
      <w:r w:rsidR="006712AB">
        <w:rPr>
          <w:rFonts w:cs="Times New Roman" w:hint="cs"/>
          <w:sz w:val="20"/>
          <w:rtl/>
          <w:lang w:bidi="fa-IR"/>
        </w:rPr>
        <w:t>–</w:t>
      </w:r>
      <w:r w:rsidR="006712AB">
        <w:rPr>
          <w:rFonts w:hint="cs"/>
          <w:sz w:val="20"/>
          <w:rtl/>
          <w:lang w:bidi="fa-IR"/>
        </w:rPr>
        <w:t xml:space="preserve"> واحد ۷</w:t>
      </w:r>
    </w:p>
    <w:p w14:paraId="5930F1E3" w14:textId="77777777" w:rsidR="002E2166" w:rsidRPr="006712AB" w:rsidRDefault="002E2166" w:rsidP="00A865AC">
      <w:pPr>
        <w:pStyle w:val="Untertitel"/>
        <w:ind w:left="-694" w:right="-694"/>
        <w:jc w:val="both"/>
        <w:rPr>
          <w:sz w:val="20"/>
          <w:lang w:bidi="fa-IR"/>
        </w:rPr>
      </w:pPr>
      <w:r w:rsidRPr="00F05CEA">
        <w:rPr>
          <w:sz w:val="20"/>
          <w:rtl/>
          <w:lang w:bidi="fa-IR"/>
        </w:rPr>
        <w:t xml:space="preserve">تلفن </w:t>
      </w:r>
      <w:r w:rsidR="00D77505" w:rsidRPr="00F05CEA">
        <w:rPr>
          <w:sz w:val="20"/>
          <w:rtl/>
          <w:lang w:bidi="fa-IR"/>
        </w:rPr>
        <w:t xml:space="preserve">ثابت </w:t>
      </w:r>
      <w:r w:rsidRPr="00F05CEA">
        <w:rPr>
          <w:sz w:val="20"/>
          <w:rtl/>
          <w:lang w:bidi="fa-IR"/>
        </w:rPr>
        <w:t>محل سكونت: .</w:t>
      </w:r>
      <w:r w:rsidR="006712AB">
        <w:rPr>
          <w:rFonts w:hint="cs"/>
          <w:sz w:val="20"/>
          <w:rtl/>
          <w:lang w:bidi="fa-IR"/>
        </w:rPr>
        <w:t>۸۸۲۵۳۶۴۲</w:t>
      </w:r>
      <w:r w:rsidRPr="00F05CEA">
        <w:rPr>
          <w:sz w:val="20"/>
          <w:rtl/>
          <w:lang w:bidi="fa-IR"/>
        </w:rPr>
        <w:t>... تلفن همراه:..</w:t>
      </w:r>
      <w:r w:rsidR="006712AB">
        <w:rPr>
          <w:rFonts w:hint="cs"/>
          <w:sz w:val="20"/>
          <w:rtl/>
          <w:lang w:bidi="fa-IR"/>
        </w:rPr>
        <w:t>۰۹۳۵۲۵۳۶۳۵۹</w:t>
      </w:r>
      <w:r w:rsidR="00E02EC2" w:rsidRPr="00F05CEA">
        <w:rPr>
          <w:sz w:val="20"/>
          <w:rtl/>
          <w:lang w:bidi="fa-IR"/>
        </w:rPr>
        <w:t xml:space="preserve">... </w:t>
      </w:r>
      <w:r w:rsidRPr="00F05CEA">
        <w:rPr>
          <w:sz w:val="20"/>
          <w:rtl/>
          <w:lang w:bidi="fa-IR"/>
        </w:rPr>
        <w:t xml:space="preserve"> </w:t>
      </w:r>
      <w:r w:rsidR="00E02EC2" w:rsidRPr="00F05CEA">
        <w:rPr>
          <w:sz w:val="20"/>
          <w:rtl/>
          <w:lang w:bidi="fa-IR"/>
        </w:rPr>
        <w:t xml:space="preserve"> </w:t>
      </w:r>
      <w:r w:rsidRPr="00F05CEA">
        <w:rPr>
          <w:sz w:val="20"/>
          <w:rtl/>
          <w:lang w:bidi="fa-IR"/>
        </w:rPr>
        <w:t>پست الكترونيك:</w:t>
      </w:r>
      <w:r w:rsidR="00A865AC">
        <w:rPr>
          <w:sz w:val="20"/>
          <w:lang w:bidi="fa-IR"/>
        </w:rPr>
        <w:t xml:space="preserve"> </w:t>
      </w:r>
      <w:r w:rsidR="006712AB">
        <w:rPr>
          <w:sz w:val="20"/>
          <w:lang w:bidi="fa-IR"/>
        </w:rPr>
        <w:t>mahnamp@yahoo.com</w:t>
      </w:r>
    </w:p>
    <w:p w14:paraId="45BC6D7A" w14:textId="77777777" w:rsidR="002E2166" w:rsidRPr="00F05CEA" w:rsidRDefault="002E2166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آدرس پستي در شهرستان:............................................................................................................................................</w:t>
      </w:r>
    </w:p>
    <w:p w14:paraId="68C0BD41" w14:textId="77777777" w:rsidR="002E2166" w:rsidRPr="00F05CEA" w:rsidRDefault="002E2166" w:rsidP="00E02EC2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تلفن </w:t>
      </w:r>
      <w:r w:rsidR="00687C25" w:rsidRPr="00F05CEA">
        <w:rPr>
          <w:sz w:val="20"/>
          <w:rtl/>
          <w:lang w:bidi="fa-IR"/>
        </w:rPr>
        <w:t xml:space="preserve">ثابت </w:t>
      </w:r>
      <w:r w:rsidRPr="00F05CEA">
        <w:rPr>
          <w:sz w:val="20"/>
          <w:rtl/>
          <w:lang w:bidi="fa-IR"/>
        </w:rPr>
        <w:t>محل سكونت: ..............................تلفن محل كار: .................................. دورنگار:...........................</w:t>
      </w:r>
      <w:r w:rsidR="00687C25" w:rsidRPr="00F05CEA">
        <w:rPr>
          <w:sz w:val="20"/>
          <w:rtl/>
          <w:lang w:bidi="fa-IR"/>
        </w:rPr>
        <w:t>.....</w:t>
      </w:r>
      <w:r w:rsidRPr="00F05CEA">
        <w:rPr>
          <w:sz w:val="20"/>
          <w:rtl/>
          <w:lang w:bidi="fa-IR"/>
        </w:rPr>
        <w:t>.</w:t>
      </w:r>
    </w:p>
    <w:p w14:paraId="452961F2" w14:textId="77777777" w:rsidR="002E2166" w:rsidRPr="00F05CEA" w:rsidRDefault="002E2166">
      <w:pPr>
        <w:pStyle w:val="Untertitel"/>
        <w:ind w:left="-694" w:right="-694"/>
        <w:jc w:val="both"/>
        <w:rPr>
          <w:sz w:val="20"/>
          <w:rtl/>
          <w:lang w:bidi="fa-IR"/>
        </w:rPr>
      </w:pPr>
    </w:p>
    <w:p w14:paraId="5F9F5A01" w14:textId="77777777" w:rsidR="002E2166" w:rsidRPr="00F05CEA" w:rsidRDefault="002E2166">
      <w:pPr>
        <w:pStyle w:val="Untertitel"/>
        <w:numPr>
          <w:ilvl w:val="0"/>
          <w:numId w:val="1"/>
        </w:numPr>
        <w:ind w:left="0" w:right="-334"/>
        <w:jc w:val="both"/>
        <w:rPr>
          <w:sz w:val="20"/>
          <w:lang w:bidi="fa-IR"/>
        </w:rPr>
      </w:pPr>
      <w:r w:rsidRPr="00F05CEA">
        <w:rPr>
          <w:sz w:val="20"/>
          <w:u w:val="single"/>
          <w:rtl/>
          <w:lang w:bidi="fa-IR"/>
        </w:rPr>
        <w:t>اطلاعات مربوط به استاد راهنما:</w:t>
      </w:r>
    </w:p>
    <w:p w14:paraId="7F4CB113" w14:textId="77777777" w:rsidR="002E2166" w:rsidRPr="00F05CEA" w:rsidRDefault="002E2166">
      <w:pPr>
        <w:pStyle w:val="Untertitel"/>
        <w:ind w:left="-694" w:right="-334"/>
        <w:jc w:val="both"/>
        <w:rPr>
          <w:b/>
          <w:bCs/>
          <w:sz w:val="20"/>
          <w:szCs w:val="24"/>
          <w:lang w:bidi="fa-IR"/>
        </w:rPr>
      </w:pPr>
      <w:r w:rsidRPr="00F05CEA">
        <w:rPr>
          <w:b/>
          <w:bCs/>
          <w:sz w:val="20"/>
          <w:szCs w:val="24"/>
          <w:rtl/>
          <w:lang w:bidi="fa-IR"/>
        </w:rPr>
        <w:t xml:space="preserve">تذكرات: </w:t>
      </w:r>
    </w:p>
    <w:p w14:paraId="3C322881" w14:textId="77777777" w:rsidR="002E2166" w:rsidRPr="00F05CEA" w:rsidRDefault="000F2BB8" w:rsidP="000F2BB8">
      <w:pPr>
        <w:pStyle w:val="Untertitel"/>
        <w:numPr>
          <w:ilvl w:val="1"/>
          <w:numId w:val="1"/>
        </w:numPr>
        <w:tabs>
          <w:tab w:val="clear" w:pos="360"/>
          <w:tab w:val="num" w:pos="-328"/>
        </w:tabs>
        <w:ind w:left="-334" w:right="-33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دانشجويان دوره كارشناسی</w:t>
      </w:r>
      <w:r w:rsidRPr="00F05CEA">
        <w:rPr>
          <w:sz w:val="20"/>
          <w:lang w:bidi="fa-IR"/>
        </w:rPr>
        <w:t xml:space="preserve"> </w:t>
      </w:r>
      <w:r w:rsidRPr="00F05CEA">
        <w:rPr>
          <w:sz w:val="20"/>
          <w:rtl/>
          <w:lang w:bidi="fa-IR"/>
        </w:rPr>
        <w:t xml:space="preserve">ارشد </w:t>
      </w:r>
      <w:r w:rsidR="00AC6CE9" w:rsidRPr="00F05CEA">
        <w:rPr>
          <w:sz w:val="20"/>
          <w:rtl/>
          <w:lang w:bidi="fa-IR"/>
        </w:rPr>
        <w:t>می‌توانند</w:t>
      </w:r>
      <w:r w:rsidR="002E2166" w:rsidRPr="00F05CEA">
        <w:rPr>
          <w:sz w:val="20"/>
          <w:rtl/>
          <w:lang w:bidi="fa-IR"/>
        </w:rPr>
        <w:t xml:space="preserve"> </w:t>
      </w:r>
      <w:r w:rsidR="00CB71E5" w:rsidRPr="00F05CEA">
        <w:rPr>
          <w:sz w:val="20"/>
          <w:rtl/>
          <w:lang w:bidi="fa-IR"/>
        </w:rPr>
        <w:t xml:space="preserve">حداکثر دو </w:t>
      </w:r>
      <w:r w:rsidR="002E2166" w:rsidRPr="00F05CEA">
        <w:rPr>
          <w:sz w:val="20"/>
          <w:rtl/>
          <w:lang w:bidi="fa-IR"/>
        </w:rPr>
        <w:t xml:space="preserve">استاد راهنما و </w:t>
      </w:r>
      <w:r w:rsidR="00CB71E5" w:rsidRPr="00F05CEA">
        <w:rPr>
          <w:sz w:val="20"/>
          <w:rtl/>
          <w:lang w:bidi="fa-IR"/>
        </w:rPr>
        <w:t>یک</w:t>
      </w:r>
      <w:r w:rsidR="002E2166" w:rsidRPr="00F05CEA">
        <w:rPr>
          <w:sz w:val="20"/>
          <w:rtl/>
          <w:lang w:bidi="fa-IR"/>
        </w:rPr>
        <w:t xml:space="preserve"> استاد مشاور انتخاب نمايند.</w:t>
      </w:r>
    </w:p>
    <w:p w14:paraId="6B48A76A" w14:textId="77777777" w:rsidR="002E2166" w:rsidRPr="00F05CEA" w:rsidRDefault="002E2166" w:rsidP="00F34F43">
      <w:pPr>
        <w:pStyle w:val="Untertitel"/>
        <w:numPr>
          <w:ilvl w:val="1"/>
          <w:numId w:val="1"/>
        </w:numPr>
        <w:tabs>
          <w:tab w:val="clear" w:pos="360"/>
          <w:tab w:val="num" w:pos="-328"/>
        </w:tabs>
        <w:ind w:left="-334" w:right="-334"/>
        <w:jc w:val="both"/>
        <w:rPr>
          <w:sz w:val="20"/>
          <w:lang w:bidi="fa-IR"/>
        </w:rPr>
      </w:pPr>
      <w:r w:rsidRPr="00F05CEA">
        <w:rPr>
          <w:sz w:val="20"/>
          <w:rtl/>
          <w:lang w:bidi="fa-IR"/>
        </w:rPr>
        <w:t xml:space="preserve">در صورتي كه اساتيد راهنما و مشاور </w:t>
      </w:r>
      <w:r w:rsidRPr="00F05CEA">
        <w:rPr>
          <w:b/>
          <w:bCs/>
          <w:sz w:val="20"/>
          <w:rtl/>
          <w:lang w:bidi="fa-IR"/>
        </w:rPr>
        <w:t>مدعو</w:t>
      </w:r>
      <w:r w:rsidRPr="00F05CEA">
        <w:rPr>
          <w:sz w:val="20"/>
          <w:rtl/>
          <w:lang w:bidi="fa-IR"/>
        </w:rPr>
        <w:t xml:space="preserve"> مي باشند، لازم است سوابق تحصيلي، آموزشي و پژوهشي  كامل ايشان (رزومه كامل) </w:t>
      </w:r>
      <w:r w:rsidR="007F3B39" w:rsidRPr="00F05CEA">
        <w:rPr>
          <w:sz w:val="20"/>
          <w:rtl/>
          <w:lang w:bidi="fa-IR"/>
        </w:rPr>
        <w:t>شامل</w:t>
      </w:r>
      <w:r w:rsidRPr="00F05CEA">
        <w:rPr>
          <w:sz w:val="20"/>
          <w:rtl/>
          <w:lang w:bidi="fa-IR"/>
        </w:rPr>
        <w:t xml:space="preserve"> </w:t>
      </w:r>
      <w:r w:rsidR="007F3B39" w:rsidRPr="00F05CEA">
        <w:rPr>
          <w:sz w:val="20"/>
          <w:rtl/>
          <w:lang w:bidi="fa-IR"/>
        </w:rPr>
        <w:t xml:space="preserve">فهرست </w:t>
      </w:r>
      <w:r w:rsidR="009D238B" w:rsidRPr="00F05CEA">
        <w:rPr>
          <w:sz w:val="20"/>
          <w:rtl/>
          <w:lang w:bidi="fa-IR"/>
        </w:rPr>
        <w:t xml:space="preserve">پایان‌نامه‌های کارشناسی ارشد و </w:t>
      </w:r>
      <w:r w:rsidR="007F3B39" w:rsidRPr="00F05CEA">
        <w:rPr>
          <w:sz w:val="20"/>
          <w:rtl/>
          <w:lang w:bidi="fa-IR"/>
        </w:rPr>
        <w:t>رساله‏هاي دكتري دفاع شده و يا در حال انجام كه اساتيد مدعو، راهنمايي و يا مشاوره آنرا بر عهده داشته‏اند</w:t>
      </w:r>
      <w:r w:rsidR="00AC6CE9" w:rsidRPr="00F05CEA">
        <w:rPr>
          <w:sz w:val="20"/>
          <w:rtl/>
          <w:lang w:bidi="fa-IR"/>
        </w:rPr>
        <w:t>،</w:t>
      </w:r>
      <w:r w:rsidR="007F3B39" w:rsidRPr="00F05CEA">
        <w:rPr>
          <w:sz w:val="20"/>
          <w:rtl/>
          <w:lang w:bidi="fa-IR"/>
        </w:rPr>
        <w:t xml:space="preserve"> </w:t>
      </w:r>
      <w:r w:rsidR="007F3B39" w:rsidRPr="00F05CEA">
        <w:rPr>
          <w:b/>
          <w:bCs/>
          <w:sz w:val="20"/>
          <w:rtl/>
          <w:lang w:bidi="fa-IR"/>
        </w:rPr>
        <w:t>به همراه مدارك مربوطه</w:t>
      </w:r>
      <w:r w:rsidR="007F3B39" w:rsidRPr="00F05CEA">
        <w:rPr>
          <w:sz w:val="20"/>
          <w:rtl/>
          <w:lang w:bidi="fa-IR"/>
        </w:rPr>
        <w:t xml:space="preserve"> و همچنين </w:t>
      </w:r>
      <w:r w:rsidRPr="00F05CEA">
        <w:rPr>
          <w:sz w:val="20"/>
          <w:rtl/>
          <w:lang w:bidi="fa-IR"/>
        </w:rPr>
        <w:t>آخرين حكم كارگزيني (حكم هي</w:t>
      </w:r>
      <w:r w:rsidR="00AC6CE9" w:rsidRPr="00F05CEA">
        <w:rPr>
          <w:sz w:val="20"/>
          <w:rtl/>
          <w:lang w:bidi="fa-IR"/>
        </w:rPr>
        <w:t>أ</w:t>
      </w:r>
      <w:r w:rsidRPr="00F05CEA">
        <w:rPr>
          <w:sz w:val="20"/>
          <w:rtl/>
          <w:lang w:bidi="fa-IR"/>
        </w:rPr>
        <w:t>ت علمي) ضميمه گردد.</w:t>
      </w:r>
      <w:r w:rsidR="002A4249" w:rsidRPr="00F05CEA">
        <w:rPr>
          <w:sz w:val="20"/>
          <w:lang w:bidi="fa-IR"/>
        </w:rPr>
        <w:t xml:space="preserve"> </w:t>
      </w:r>
      <w:r w:rsidR="002A4249" w:rsidRPr="00F05CEA">
        <w:rPr>
          <w:sz w:val="20"/>
          <w:rtl/>
          <w:lang w:bidi="fa-IR"/>
        </w:rPr>
        <w:t xml:space="preserve"> </w:t>
      </w:r>
    </w:p>
    <w:p w14:paraId="5D4B8372" w14:textId="77777777" w:rsidR="009E76F7" w:rsidRPr="00F05CEA" w:rsidRDefault="002E2166" w:rsidP="0020001F">
      <w:pPr>
        <w:pStyle w:val="Untertitel"/>
        <w:numPr>
          <w:ilvl w:val="1"/>
          <w:numId w:val="1"/>
        </w:numPr>
        <w:tabs>
          <w:tab w:val="clear" w:pos="360"/>
          <w:tab w:val="num" w:pos="-328"/>
        </w:tabs>
        <w:ind w:left="-694" w:right="-694"/>
        <w:jc w:val="both"/>
        <w:rPr>
          <w:b/>
          <w:bCs/>
          <w:sz w:val="20"/>
          <w:lang w:bidi="fa-IR"/>
        </w:rPr>
      </w:pPr>
      <w:r w:rsidRPr="00F05CEA">
        <w:rPr>
          <w:sz w:val="20"/>
          <w:rtl/>
          <w:lang w:bidi="fa-IR"/>
        </w:rPr>
        <w:t>اساتيد راهنما و مشاور موظف</w:t>
      </w:r>
      <w:r w:rsidR="00AC6CE9" w:rsidRPr="00F05CEA">
        <w:rPr>
          <w:sz w:val="20"/>
          <w:rtl/>
          <w:lang w:bidi="fa-IR"/>
        </w:rPr>
        <w:t xml:space="preserve"> هست</w:t>
      </w:r>
      <w:r w:rsidRPr="00F05CEA">
        <w:rPr>
          <w:sz w:val="20"/>
          <w:rtl/>
          <w:lang w:bidi="fa-IR"/>
        </w:rPr>
        <w:t xml:space="preserve">ند قبل از پذيرش پروپوزال، به سقف ظرفيت پذيرش خود توجه نموده و در صورت تكميل بودن ظرفيت پذيرش، از ارسال آن به دانشكده و حوزه پژوهشي و يا در نوبت قراردادن و ايجاد وقفه در كار دانشجويان جداً پرهيز نمايند. </w:t>
      </w:r>
    </w:p>
    <w:p w14:paraId="34FE82A8" w14:textId="77777777" w:rsidR="0020001F" w:rsidRPr="00F05CEA" w:rsidRDefault="0020001F" w:rsidP="0020001F">
      <w:pPr>
        <w:pStyle w:val="Untertitel"/>
        <w:ind w:right="-694"/>
        <w:jc w:val="both"/>
        <w:rPr>
          <w:sz w:val="20"/>
          <w:lang w:bidi="fa-IR"/>
        </w:rPr>
      </w:pPr>
    </w:p>
    <w:p w14:paraId="22E7437F" w14:textId="77777777" w:rsidR="0020001F" w:rsidRPr="00F05CEA" w:rsidRDefault="0020001F" w:rsidP="0020001F">
      <w:pPr>
        <w:pStyle w:val="Untertitel"/>
        <w:ind w:right="-694"/>
        <w:jc w:val="both"/>
        <w:rPr>
          <w:sz w:val="20"/>
          <w:lang w:bidi="fa-IR"/>
        </w:rPr>
      </w:pPr>
    </w:p>
    <w:p w14:paraId="1D151829" w14:textId="77777777" w:rsidR="0020001F" w:rsidRPr="00F05CEA" w:rsidRDefault="0020001F" w:rsidP="0020001F">
      <w:pPr>
        <w:pStyle w:val="Untertitel"/>
        <w:ind w:right="-694"/>
        <w:jc w:val="both"/>
        <w:rPr>
          <w:sz w:val="20"/>
          <w:lang w:bidi="fa-IR"/>
        </w:rPr>
      </w:pPr>
    </w:p>
    <w:p w14:paraId="4D4C9923" w14:textId="77777777" w:rsidR="0020001F" w:rsidRPr="00F05CEA" w:rsidRDefault="00554034" w:rsidP="0020001F">
      <w:pPr>
        <w:pStyle w:val="Untertitel"/>
        <w:ind w:right="-694"/>
        <w:jc w:val="both"/>
        <w:rPr>
          <w:b/>
          <w:bCs/>
          <w:sz w:val="20"/>
          <w:rtl/>
          <w:lang w:bidi="fa-IR"/>
        </w:rPr>
      </w:pPr>
      <w:r w:rsidRPr="00F05CEA">
        <w:rPr>
          <w:b/>
          <w:bCs/>
          <w:sz w:val="20"/>
          <w:rtl/>
          <w:lang w:bidi="fa-IR"/>
        </w:rPr>
        <w:br w:type="page"/>
      </w:r>
    </w:p>
    <w:p w14:paraId="0E9BAF0E" w14:textId="77777777" w:rsidR="00A865AC" w:rsidRDefault="00C049CC" w:rsidP="00A865AC">
      <w:pPr>
        <w:pStyle w:val="Untertitel"/>
        <w:jc w:val="both"/>
        <w:rPr>
          <w:b/>
          <w:bCs/>
          <w:sz w:val="20"/>
          <w:lang w:bidi="fa-IR"/>
        </w:rPr>
      </w:pPr>
      <w:r w:rsidRPr="00F05CEA">
        <w:rPr>
          <w:b/>
          <w:bCs/>
          <w:sz w:val="20"/>
          <w:rtl/>
          <w:lang w:bidi="fa-IR"/>
        </w:rPr>
        <w:t>اطلاعات مربوط به استاد راهنما</w:t>
      </w:r>
      <w:r w:rsidR="008B24EE" w:rsidRPr="00F05CEA">
        <w:rPr>
          <w:b/>
          <w:bCs/>
          <w:sz w:val="20"/>
          <w:rtl/>
          <w:lang w:bidi="fa-IR"/>
        </w:rPr>
        <w:t>ي اول</w:t>
      </w:r>
      <w:r w:rsidRPr="00F05CEA">
        <w:rPr>
          <w:b/>
          <w:bCs/>
          <w:sz w:val="20"/>
          <w:rtl/>
          <w:lang w:bidi="fa-IR"/>
        </w:rPr>
        <w:t>:</w:t>
      </w:r>
    </w:p>
    <w:p w14:paraId="05976FAD" w14:textId="37FE544C" w:rsidR="00A865AC" w:rsidRPr="00A865AC" w:rsidRDefault="00AE1B93" w:rsidP="00A865AC">
      <w:pPr>
        <w:pStyle w:val="Untertitel"/>
        <w:jc w:val="both"/>
        <w:rPr>
          <w:rtl/>
          <w:lang w:bidi="fa-IR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editId="1960F75C">
                <wp:simplePos x="0" y="0"/>
                <wp:positionH relativeFrom="column">
                  <wp:posOffset>1000125</wp:posOffset>
                </wp:positionH>
                <wp:positionV relativeFrom="paragraph">
                  <wp:posOffset>353060</wp:posOffset>
                </wp:positionV>
                <wp:extent cx="312420" cy="53340"/>
                <wp:effectExtent l="9525" t="13335" r="11430" b="9525"/>
                <wp:wrapNone/>
                <wp:docPr id="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24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F1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78.75pt;margin-top:27.8pt;width:24.6pt;height:4.2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"/>
            </w:pict>
          </mc:Fallback>
        </mc:AlternateContent>
      </w:r>
      <w:r w:rsidR="00A865AC" w:rsidRPr="00A865AC">
        <w:rPr>
          <w:rFonts w:hint="cs"/>
          <w:b/>
          <w:bCs/>
          <w:rtl/>
          <w:lang w:bidi="fa-IR"/>
        </w:rPr>
        <w:t xml:space="preserve"> </w:t>
      </w:r>
      <w:r w:rsidR="00A865AC" w:rsidRPr="00A865AC">
        <w:rPr>
          <w:rFonts w:hint="cs"/>
          <w:rtl/>
          <w:lang w:bidi="fa-IR"/>
        </w:rPr>
        <w:t xml:space="preserve">نام و نام خانوادگی : مریم رستگارپور..... آخرین مدرک تحصیلی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rtl/>
                <w:lang w:bidi="fa-IR"/>
              </w:rPr>
              <m:t>دانشگاهی</m:t>
            </m:r>
          </m:num>
          <m:den>
            <m:r>
              <m:rPr>
                <m:sty m:val="p"/>
              </m:rPr>
              <w:rPr>
                <w:rFonts w:ascii="Cambria Math" w:hAnsi="Cambria Math"/>
                <w:rtl/>
                <w:lang w:bidi="fa-IR"/>
              </w:rPr>
              <m:t>حوزوی</m:t>
            </m:r>
          </m:den>
        </m:f>
      </m:oMath>
      <w:r w:rsidR="00A865AC" w:rsidRPr="00A865AC">
        <w:rPr>
          <w:rFonts w:hint="cs"/>
          <w:rtl/>
          <w:lang w:bidi="fa-IR"/>
        </w:rPr>
        <w:t xml:space="preserve"> : .....دکتری....... </w:t>
      </w:r>
      <w:r w:rsidR="00A865AC" w:rsidRPr="00A865AC">
        <w:rPr>
          <w:rFonts w:hint="cs"/>
          <w:rtl/>
          <w:lang w:bidi="fa-IR"/>
        </w:rPr>
        <w:br/>
        <w:t>تخصص اصلی: ...هوش مصنوعی..تخصص جنبی : ...پردازش تصاویر و داده کاوی... رتبه دانشگاهی (مرتبه علمی) : ....استادیار...</w:t>
      </w:r>
    </w:p>
    <w:p w14:paraId="1DA3ED2F" w14:textId="67011CEC" w:rsidR="00A865AC" w:rsidRPr="00A865AC" w:rsidRDefault="00A865AC" w:rsidP="00A865AC">
      <w:pPr>
        <w:bidi/>
        <w:jc w:val="both"/>
        <w:rPr>
          <w:rFonts w:cs="B Zar"/>
          <w:sz w:val="28"/>
          <w:szCs w:val="28"/>
          <w:lang w:bidi="fa-IR"/>
        </w:rPr>
      </w:pPr>
      <w:r w:rsidRPr="00A865AC">
        <w:rPr>
          <w:rFonts w:cs="B Zar" w:hint="cs"/>
          <w:sz w:val="28"/>
          <w:szCs w:val="28"/>
          <w:rtl/>
          <w:lang w:bidi="fa-IR"/>
        </w:rPr>
        <w:t xml:space="preserve">سنوات تدریس </w:t>
      </w:r>
      <m:oMath>
        <m:f>
          <m:f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Zar"/>
                <w:sz w:val="28"/>
                <w:szCs w:val="28"/>
                <w:rtl/>
                <w:lang w:bidi="fa-IR"/>
              </w:rPr>
              <m:t>ارشد کارشناسی</m:t>
            </m:r>
          </m:num>
          <m:den>
            <m:r>
              <m:rPr>
                <m:sty m:val="p"/>
              </m:rPr>
              <w:rPr>
                <w:rFonts w:ascii="Cambria Math" w:hAnsi="Cambria Math" w:cs="B Zar"/>
                <w:sz w:val="28"/>
                <w:szCs w:val="28"/>
                <w:rtl/>
                <w:lang w:bidi="fa-IR"/>
              </w:rPr>
              <m:t>دکتری</m:t>
            </m:r>
          </m:den>
        </m:f>
      </m:oMath>
      <w:r w:rsidRPr="00A865AC">
        <w:rPr>
          <w:rFonts w:cs="B Zar" w:hint="cs"/>
          <w:sz w:val="28"/>
          <w:szCs w:val="28"/>
          <w:rtl/>
          <w:lang w:bidi="fa-IR"/>
        </w:rPr>
        <w:t xml:space="preserve"> : .....10 سال...... </w:t>
      </w:r>
      <w:r w:rsidRPr="00A865AC">
        <w:rPr>
          <w:rFonts w:cs="B Zar" w:hint="cs"/>
          <w:sz w:val="28"/>
          <w:szCs w:val="28"/>
          <w:rtl/>
          <w:lang w:bidi="fa-IR"/>
        </w:rPr>
        <w:tab/>
        <w:t>شغل و سمت فعلی : .......هیات علمی تمام وقت............</w:t>
      </w:r>
    </w:p>
    <w:p w14:paraId="34CED36E" w14:textId="77777777" w:rsidR="00A865AC" w:rsidRPr="00A865AC" w:rsidRDefault="00A865AC" w:rsidP="00A865AC">
      <w:pPr>
        <w:bidi/>
        <w:jc w:val="both"/>
        <w:rPr>
          <w:rFonts w:cs="B Zar"/>
          <w:sz w:val="28"/>
          <w:szCs w:val="28"/>
          <w:rtl/>
        </w:rPr>
      </w:pPr>
      <w:r w:rsidRPr="00A865AC">
        <w:rPr>
          <w:rFonts w:cs="B Zar" w:hint="cs"/>
          <w:sz w:val="28"/>
          <w:szCs w:val="28"/>
          <w:rtl/>
          <w:lang w:bidi="fa-IR"/>
        </w:rPr>
        <w:t>آدرس محل كار: دانشگاه آزاد اسلامی واحد ساوه</w:t>
      </w:r>
    </w:p>
    <w:p w14:paraId="7D91F501" w14:textId="77777777" w:rsidR="00A865AC" w:rsidRPr="00A865AC" w:rsidRDefault="00A865AC" w:rsidP="00A865AC">
      <w:pPr>
        <w:bidi/>
        <w:jc w:val="both"/>
        <w:rPr>
          <w:rFonts w:cs="B Zar"/>
          <w:sz w:val="28"/>
          <w:szCs w:val="28"/>
          <w:rtl/>
        </w:rPr>
      </w:pPr>
      <w:r w:rsidRPr="00A865AC">
        <w:rPr>
          <w:rFonts w:cs="B Zar" w:hint="cs"/>
          <w:sz w:val="28"/>
          <w:szCs w:val="28"/>
          <w:rtl/>
          <w:lang w:bidi="fa-IR"/>
        </w:rPr>
        <w:t xml:space="preserve">تلفن </w:t>
      </w:r>
      <w:r w:rsidRPr="00A865AC">
        <w:rPr>
          <w:rFonts w:cs="B Zar" w:hint="cs"/>
          <w:sz w:val="28"/>
          <w:szCs w:val="28"/>
          <w:rtl/>
        </w:rPr>
        <w:t xml:space="preserve">منزل : ...................  تلفن همراه: ..09127557588.. محل كار: ................ </w:t>
      </w:r>
      <w:r w:rsidRPr="00A865AC">
        <w:rPr>
          <w:rFonts w:cs="B Zar" w:hint="cs"/>
          <w:sz w:val="28"/>
          <w:szCs w:val="28"/>
          <w:rtl/>
        </w:rPr>
        <w:tab/>
        <w:t>دورنگار: ................</w:t>
      </w:r>
    </w:p>
    <w:p w14:paraId="63712398" w14:textId="77777777" w:rsidR="00A865AC" w:rsidRPr="00A865AC" w:rsidRDefault="00A865AC" w:rsidP="00A865AC">
      <w:pPr>
        <w:bidi/>
        <w:jc w:val="both"/>
        <w:rPr>
          <w:rFonts w:cs="B Zar"/>
          <w:sz w:val="28"/>
          <w:szCs w:val="28"/>
        </w:rPr>
      </w:pPr>
      <w:r w:rsidRPr="00A865AC">
        <w:rPr>
          <w:rFonts w:cs="B Zar" w:hint="cs"/>
          <w:sz w:val="28"/>
          <w:szCs w:val="28"/>
          <w:rtl/>
        </w:rPr>
        <w:t>پست الكترونيك</w:t>
      </w:r>
      <w:r w:rsidRPr="00A865AC">
        <w:rPr>
          <w:rFonts w:cs="B Zar"/>
          <w:sz w:val="28"/>
          <w:szCs w:val="28"/>
        </w:rPr>
        <w:t xml:space="preserve"> </w:t>
      </w:r>
      <w:r w:rsidRPr="00A865AC">
        <w:rPr>
          <w:rFonts w:cs="B Zar"/>
          <w:i/>
          <w:iCs/>
          <w:sz w:val="28"/>
          <w:szCs w:val="28"/>
        </w:rPr>
        <w:t>(Email)</w:t>
      </w:r>
      <w:r w:rsidRPr="00A865AC">
        <w:rPr>
          <w:rFonts w:cs="B Zar"/>
          <w:sz w:val="28"/>
          <w:szCs w:val="28"/>
        </w:rPr>
        <w:t xml:space="preserve"> </w:t>
      </w:r>
      <w:r w:rsidRPr="00A865AC">
        <w:rPr>
          <w:rFonts w:cs="B Zar" w:hint="cs"/>
          <w:sz w:val="28"/>
          <w:szCs w:val="28"/>
          <w:rtl/>
        </w:rPr>
        <w:t xml:space="preserve">: </w:t>
      </w:r>
      <w:r w:rsidRPr="00A865AC">
        <w:rPr>
          <w:rFonts w:cs="B Zar"/>
          <w:sz w:val="28"/>
          <w:szCs w:val="28"/>
        </w:rPr>
        <w:t>rastgarpour@gmail.com</w:t>
      </w:r>
    </w:p>
    <w:p w14:paraId="066F5E5B" w14:textId="77777777" w:rsidR="00A865AC" w:rsidRPr="00A865AC" w:rsidRDefault="00A865AC" w:rsidP="00A865AC">
      <w:pPr>
        <w:bidi/>
        <w:jc w:val="both"/>
        <w:rPr>
          <w:rFonts w:cs="B Zar"/>
          <w:sz w:val="12"/>
          <w:szCs w:val="12"/>
          <w:rtl/>
          <w:lang w:bidi="fa-IR"/>
        </w:rPr>
      </w:pPr>
    </w:p>
    <w:p w14:paraId="79837E41" w14:textId="77777777" w:rsidR="00A865AC" w:rsidRPr="00A865AC" w:rsidRDefault="00A865AC" w:rsidP="00A865AC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A865AC">
        <w:rPr>
          <w:rFonts w:cs="B Zar" w:hint="cs"/>
          <w:sz w:val="28"/>
          <w:szCs w:val="28"/>
          <w:rtl/>
          <w:lang w:bidi="fa-IR"/>
        </w:rPr>
        <w:t>نحوه همکاری با واحد علوم و تحقیقات :</w:t>
      </w:r>
    </w:p>
    <w:p w14:paraId="448F8278" w14:textId="59DF1797" w:rsidR="00A865AC" w:rsidRPr="00A865AC" w:rsidRDefault="00AE1B93" w:rsidP="00A865AC">
      <w:p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editId="522E6B81">
                <wp:simplePos x="0" y="0"/>
                <wp:positionH relativeFrom="column">
                  <wp:posOffset>1990725</wp:posOffset>
                </wp:positionH>
                <wp:positionV relativeFrom="paragraph">
                  <wp:posOffset>81915</wp:posOffset>
                </wp:positionV>
                <wp:extent cx="114300" cy="114300"/>
                <wp:effectExtent l="0" t="0" r="0" b="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F6581" id="Rectangle 13" o:spid="_x0000_s1026" style="position:absolute;margin-left:156.75pt;margin-top:6.45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" fill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editId="7D464F90">
                <wp:simplePos x="0" y="0"/>
                <wp:positionH relativeFrom="column">
                  <wp:posOffset>3215640</wp:posOffset>
                </wp:positionH>
                <wp:positionV relativeFrom="paragraph">
                  <wp:posOffset>97155</wp:posOffset>
                </wp:positionV>
                <wp:extent cx="114300" cy="1143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7C299" id="Rectangle 12" o:spid="_x0000_s1026" style="position:absolute;margin-left:253.2pt;margin-top:7.65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1F6B6C7E">
                <wp:simplePos x="0" y="0"/>
                <wp:positionH relativeFrom="column">
                  <wp:posOffset>4596130</wp:posOffset>
                </wp:positionH>
                <wp:positionV relativeFrom="paragraph">
                  <wp:posOffset>103505</wp:posOffset>
                </wp:positionV>
                <wp:extent cx="114300" cy="1143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1FFF7" id="Rectangle 11" o:spid="_x0000_s1026" style="position:absolute;margin-left:361.9pt;margin-top:8.1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"/>
            </w:pict>
          </mc:Fallback>
        </mc:AlternateContent>
      </w:r>
      <w:r w:rsidR="00A865AC" w:rsidRPr="00A865AC">
        <w:rPr>
          <w:rFonts w:cs="B Zar" w:hint="cs"/>
          <w:sz w:val="28"/>
          <w:szCs w:val="28"/>
          <w:rtl/>
          <w:lang w:bidi="fa-IR"/>
        </w:rPr>
        <w:t>تمام وقت</w:t>
      </w:r>
      <w:r w:rsidR="00A865AC" w:rsidRPr="00A865AC">
        <w:rPr>
          <w:rFonts w:cs="B Zar" w:hint="cs"/>
          <w:sz w:val="28"/>
          <w:szCs w:val="28"/>
          <w:rtl/>
          <w:lang w:bidi="fa-IR"/>
        </w:rPr>
        <w:tab/>
      </w:r>
      <w:r w:rsidR="00A865AC" w:rsidRPr="00A865AC">
        <w:rPr>
          <w:rFonts w:cs="B Zar" w:hint="cs"/>
          <w:sz w:val="28"/>
          <w:szCs w:val="28"/>
          <w:rtl/>
          <w:lang w:bidi="fa-IR"/>
        </w:rPr>
        <w:tab/>
        <w:t>نیمه وقت</w:t>
      </w:r>
      <w:r w:rsidR="00A865AC" w:rsidRPr="00A865AC">
        <w:rPr>
          <w:rFonts w:cs="B Zar" w:hint="cs"/>
          <w:sz w:val="28"/>
          <w:szCs w:val="28"/>
          <w:rtl/>
          <w:lang w:bidi="fa-IR"/>
        </w:rPr>
        <w:tab/>
      </w:r>
      <w:r w:rsidR="00A865AC" w:rsidRPr="00A865AC">
        <w:rPr>
          <w:rFonts w:cs="B Zar" w:hint="cs"/>
          <w:sz w:val="28"/>
          <w:szCs w:val="28"/>
          <w:rtl/>
          <w:lang w:bidi="fa-IR"/>
        </w:rPr>
        <w:tab/>
        <w:t>مدعو</w:t>
      </w:r>
      <w:r w:rsidR="00A865AC" w:rsidRPr="00A865AC">
        <w:rPr>
          <w:rFonts w:cs="B Zar" w:hint="cs"/>
          <w:sz w:val="28"/>
          <w:szCs w:val="28"/>
          <w:rtl/>
        </w:rPr>
        <w:t xml:space="preserve"> </w:t>
      </w:r>
    </w:p>
    <w:p w14:paraId="508CFD00" w14:textId="77777777" w:rsidR="008B24EE" w:rsidRPr="00F05CEA" w:rsidRDefault="008B24EE" w:rsidP="00A865AC">
      <w:pPr>
        <w:pStyle w:val="Untertitel"/>
        <w:spacing w:line="320" w:lineRule="exact"/>
        <w:ind w:left="-694" w:right="-694"/>
        <w:jc w:val="both"/>
        <w:rPr>
          <w:b/>
          <w:bCs/>
          <w:sz w:val="20"/>
          <w:rtl/>
          <w:lang w:bidi="fa-IR"/>
        </w:rPr>
      </w:pPr>
      <w:r w:rsidRPr="00F05CEA">
        <w:rPr>
          <w:b/>
          <w:bCs/>
          <w:sz w:val="20"/>
          <w:rtl/>
          <w:lang w:bidi="fa-IR"/>
        </w:rPr>
        <w:t>اطلاعات مربوط به استاد راهنماي دوم:</w:t>
      </w:r>
    </w:p>
    <w:p w14:paraId="4BD2C6CF" w14:textId="77777777" w:rsidR="008B24EE" w:rsidRPr="00F05CEA" w:rsidRDefault="008B24EE" w:rsidP="008B24EE">
      <w:pPr>
        <w:pStyle w:val="Untertitel"/>
        <w:spacing w:line="32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                                                                                                                          دانشگاهي</w:t>
      </w:r>
    </w:p>
    <w:p w14:paraId="7021DCEC" w14:textId="77777777" w:rsidR="008B24EE" w:rsidRPr="00F05CEA" w:rsidRDefault="008B24EE" w:rsidP="008B24EE">
      <w:pPr>
        <w:pStyle w:val="Untertitel"/>
        <w:spacing w:line="32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نام و نام خانوادگي:........................................................آخرين مدرك تحصيلي ـــــــــــــــ :.....................................    </w:t>
      </w:r>
    </w:p>
    <w:p w14:paraId="5E252EE3" w14:textId="77777777" w:rsidR="008B24EE" w:rsidRPr="00F05CEA" w:rsidRDefault="008B24EE" w:rsidP="008B24EE">
      <w:pPr>
        <w:pStyle w:val="Untertitel"/>
        <w:spacing w:line="30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                                                                                                                           حوزوي</w:t>
      </w:r>
    </w:p>
    <w:p w14:paraId="53849CB2" w14:textId="77777777" w:rsidR="008B24EE" w:rsidRPr="00F05CEA" w:rsidRDefault="008B24EE" w:rsidP="008B24EE">
      <w:pPr>
        <w:pStyle w:val="Untertitel"/>
        <w:spacing w:line="30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عضو هيأت علمي دانشگاه ........................................</w:t>
      </w:r>
    </w:p>
    <w:p w14:paraId="217C3787" w14:textId="77777777" w:rsidR="008B24EE" w:rsidRPr="00F05CEA" w:rsidRDefault="008B24EE" w:rsidP="008B24EE">
      <w:pPr>
        <w:pStyle w:val="Untertitel"/>
        <w:spacing w:line="300" w:lineRule="exact"/>
        <w:ind w:left="-694" w:right="-694"/>
        <w:jc w:val="both"/>
        <w:rPr>
          <w:sz w:val="20"/>
          <w:szCs w:val="10"/>
          <w:rtl/>
          <w:lang w:bidi="fa-IR"/>
        </w:rPr>
      </w:pPr>
    </w:p>
    <w:p w14:paraId="356AE7DF" w14:textId="77777777" w:rsidR="008B24EE" w:rsidRPr="00F05CEA" w:rsidRDefault="008B24EE" w:rsidP="00F34F43">
      <w:pPr>
        <w:pStyle w:val="Untertitel"/>
        <w:spacing w:line="30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تخصص اصلي:........................... رتبه دانشگاهي (مرتبه علمي): ........................ تلفن همراه: .......................................</w:t>
      </w:r>
    </w:p>
    <w:p w14:paraId="614E27D5" w14:textId="77777777" w:rsidR="008B24EE" w:rsidRPr="00F05CEA" w:rsidRDefault="008B24EE" w:rsidP="008B24EE">
      <w:pPr>
        <w:pStyle w:val="Untertitel"/>
        <w:spacing w:line="120" w:lineRule="exact"/>
        <w:ind w:left="-692" w:right="-692"/>
        <w:jc w:val="both"/>
        <w:rPr>
          <w:sz w:val="20"/>
          <w:rtl/>
          <w:lang w:bidi="fa-IR"/>
        </w:rPr>
      </w:pPr>
    </w:p>
    <w:p w14:paraId="0E5AFDB5" w14:textId="77777777" w:rsidR="008B24EE" w:rsidRPr="00F05CEA" w:rsidRDefault="008B24EE" w:rsidP="008B24EE">
      <w:pPr>
        <w:pStyle w:val="Untertitel"/>
        <w:spacing w:line="30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تلفن منزل يا محل كار:...................................... نام و نام خانوادگي به زبان انگليسي: ....................................................</w:t>
      </w:r>
    </w:p>
    <w:p w14:paraId="53C3CEBC" w14:textId="77777777" w:rsidR="008B24EE" w:rsidRPr="00F05CEA" w:rsidRDefault="008B24EE" w:rsidP="008B24EE">
      <w:pPr>
        <w:pStyle w:val="Untertitel"/>
        <w:spacing w:line="160" w:lineRule="exact"/>
        <w:ind w:left="-692" w:right="-692"/>
        <w:jc w:val="both"/>
        <w:rPr>
          <w:sz w:val="20"/>
          <w:szCs w:val="6"/>
          <w:rtl/>
          <w:lang w:bidi="fa-IR"/>
        </w:rPr>
      </w:pPr>
    </w:p>
    <w:p w14:paraId="19DEF52A" w14:textId="77777777" w:rsidR="008B24EE" w:rsidRPr="00F05CEA" w:rsidRDefault="008B24EE" w:rsidP="008B24EE">
      <w:pPr>
        <w:pStyle w:val="Untertitel"/>
        <w:spacing w:line="30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نحوه همکاری با واحد علوم و تحقیقات:</w:t>
      </w:r>
    </w:p>
    <w:p w14:paraId="19701132" w14:textId="1974ABEF" w:rsidR="008B24EE" w:rsidRPr="00F05CEA" w:rsidRDefault="00AE1B93" w:rsidP="008B24EE">
      <w:pPr>
        <w:pStyle w:val="Untertitel"/>
        <w:spacing w:line="300" w:lineRule="exact"/>
        <w:ind w:left="-694" w:right="-694" w:firstLine="1414"/>
        <w:jc w:val="both"/>
        <w:rPr>
          <w:sz w:val="20"/>
          <w:rtl/>
          <w:lang w:bidi="fa-IR"/>
        </w:rPr>
      </w:pP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37497E07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14300" cy="114300"/>
                <wp:effectExtent l="7620" t="6350" r="11430" b="12700"/>
                <wp:wrapNone/>
                <wp:docPr id="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04DB6" id="Rectangle 68" o:spid="_x0000_s1026" style="position:absolute;margin-left:168.6pt;margin-top:7.3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"/>
            </w:pict>
          </mc:Fallback>
        </mc:AlternateContent>
      </w: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editId="5280F831">
                <wp:simplePos x="0" y="0"/>
                <wp:positionH relativeFrom="column">
                  <wp:posOffset>3512820</wp:posOffset>
                </wp:positionH>
                <wp:positionV relativeFrom="paragraph">
                  <wp:posOffset>78105</wp:posOffset>
                </wp:positionV>
                <wp:extent cx="114300" cy="114300"/>
                <wp:effectExtent l="7620" t="10160" r="11430" b="8890"/>
                <wp:wrapNone/>
                <wp:docPr id="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2752" id="Rectangle 67" o:spid="_x0000_s1026" style="position:absolute;margin-left:276.6pt;margin-top:6.1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"/>
            </w:pict>
          </mc:Fallback>
        </mc:AlternateContent>
      </w: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editId="0F0B6454">
                <wp:simplePos x="0" y="0"/>
                <wp:positionH relativeFrom="column">
                  <wp:posOffset>4884420</wp:posOffset>
                </wp:positionH>
                <wp:positionV relativeFrom="paragraph">
                  <wp:posOffset>85725</wp:posOffset>
                </wp:positionV>
                <wp:extent cx="114300" cy="114300"/>
                <wp:effectExtent l="7620" t="8255" r="11430" b="10795"/>
                <wp:wrapNone/>
                <wp:docPr id="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5AFE2" id="Rectangle 66" o:spid="_x0000_s1026" style="position:absolute;margin-left:384.6pt;margin-top:6.75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FUHQIAADw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"/>
            </w:pict>
          </mc:Fallback>
        </mc:AlternateContent>
      </w:r>
      <w:r w:rsidR="008B24EE" w:rsidRPr="00F05CEA">
        <w:rPr>
          <w:sz w:val="20"/>
          <w:rtl/>
          <w:lang w:bidi="fa-IR"/>
        </w:rPr>
        <w:t>تمام وقت</w:t>
      </w:r>
      <w:r w:rsidR="008B24EE" w:rsidRPr="00F05CEA">
        <w:rPr>
          <w:sz w:val="20"/>
          <w:rtl/>
          <w:lang w:bidi="fa-IR"/>
        </w:rPr>
        <w:tab/>
      </w:r>
      <w:r w:rsidR="008B24EE" w:rsidRPr="00F05CEA">
        <w:rPr>
          <w:sz w:val="20"/>
          <w:rtl/>
          <w:lang w:bidi="fa-IR"/>
        </w:rPr>
        <w:tab/>
        <w:t>نیمه وقت</w:t>
      </w:r>
      <w:r w:rsidR="008B24EE" w:rsidRPr="00F05CEA">
        <w:rPr>
          <w:sz w:val="20"/>
          <w:rtl/>
          <w:lang w:bidi="fa-IR"/>
        </w:rPr>
        <w:tab/>
      </w:r>
      <w:r w:rsidR="008B24EE" w:rsidRPr="00F05CEA">
        <w:rPr>
          <w:sz w:val="20"/>
          <w:rtl/>
          <w:lang w:bidi="fa-IR"/>
        </w:rPr>
        <w:tab/>
        <w:t>مدعو</w:t>
      </w:r>
    </w:p>
    <w:p w14:paraId="7B5062D5" w14:textId="77777777" w:rsidR="00C049CC" w:rsidRPr="00F05CEA" w:rsidRDefault="00C049CC" w:rsidP="00DB1960">
      <w:pPr>
        <w:pStyle w:val="Untertitel"/>
        <w:spacing w:line="120" w:lineRule="exact"/>
        <w:ind w:left="-692" w:right="-692"/>
        <w:jc w:val="both"/>
        <w:rPr>
          <w:sz w:val="20"/>
          <w:szCs w:val="4"/>
          <w:rtl/>
          <w:lang w:bidi="fa-IR"/>
        </w:rPr>
      </w:pPr>
    </w:p>
    <w:p w14:paraId="55EC8402" w14:textId="77777777" w:rsidR="008B24EE" w:rsidRPr="00F05CEA" w:rsidRDefault="008B24EE" w:rsidP="00A72B2C">
      <w:pPr>
        <w:pStyle w:val="Untertitel"/>
        <w:spacing w:line="320" w:lineRule="exact"/>
        <w:ind w:left="-694" w:right="-694"/>
        <w:jc w:val="both"/>
        <w:rPr>
          <w:b/>
          <w:bCs/>
          <w:sz w:val="20"/>
          <w:rtl/>
          <w:lang w:bidi="fa-IR"/>
        </w:rPr>
      </w:pPr>
    </w:p>
    <w:p w14:paraId="6D9119AA" w14:textId="77777777" w:rsidR="00C049CC" w:rsidRPr="00F05CEA" w:rsidRDefault="00C049CC" w:rsidP="00A72B2C">
      <w:pPr>
        <w:pStyle w:val="Untertitel"/>
        <w:spacing w:line="320" w:lineRule="exact"/>
        <w:ind w:left="-694" w:right="-694"/>
        <w:jc w:val="both"/>
        <w:rPr>
          <w:b/>
          <w:bCs/>
          <w:sz w:val="20"/>
          <w:rtl/>
          <w:lang w:bidi="fa-IR"/>
        </w:rPr>
      </w:pPr>
      <w:r w:rsidRPr="00F05CEA">
        <w:rPr>
          <w:b/>
          <w:bCs/>
          <w:sz w:val="20"/>
          <w:rtl/>
          <w:lang w:bidi="fa-IR"/>
        </w:rPr>
        <w:t>اطلاعات مربوط به استاد مشاور:</w:t>
      </w:r>
    </w:p>
    <w:p w14:paraId="72927FE6" w14:textId="77777777" w:rsidR="00C049CC" w:rsidRPr="00F05CEA" w:rsidRDefault="00C049CC" w:rsidP="00C049CC">
      <w:pPr>
        <w:pStyle w:val="Untertitel"/>
        <w:spacing w:line="34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                                                                                                                          دانشگاهي</w:t>
      </w:r>
    </w:p>
    <w:p w14:paraId="79417F2E" w14:textId="77777777" w:rsidR="00C049CC" w:rsidRPr="00F05CEA" w:rsidRDefault="00C049CC" w:rsidP="00C049CC">
      <w:pPr>
        <w:pStyle w:val="Untertitel"/>
        <w:spacing w:line="34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نام و نام خانوادگي:........................................................آخرين مدرك تحصيلي ـــــــــــــــ :.....................................    </w:t>
      </w:r>
    </w:p>
    <w:p w14:paraId="60B905D0" w14:textId="77777777" w:rsidR="00C049CC" w:rsidRPr="00F05CEA" w:rsidRDefault="00C049CC" w:rsidP="00C049CC">
      <w:pPr>
        <w:pStyle w:val="Untertitel"/>
        <w:spacing w:line="340" w:lineRule="exact"/>
        <w:ind w:left="-692" w:right="-692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                                                                                                                           حوزوي</w:t>
      </w:r>
    </w:p>
    <w:p w14:paraId="3520F160" w14:textId="77777777" w:rsidR="008355AE" w:rsidRPr="00F05CEA" w:rsidRDefault="008355AE" w:rsidP="008355AE">
      <w:pPr>
        <w:pStyle w:val="Untertitel"/>
        <w:spacing w:line="30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عضو هيأت علمي دانشگاه ........................................</w:t>
      </w:r>
    </w:p>
    <w:p w14:paraId="4BD8D088" w14:textId="77777777" w:rsidR="008355AE" w:rsidRPr="00F05CEA" w:rsidRDefault="008355AE" w:rsidP="00DB1960">
      <w:pPr>
        <w:pStyle w:val="Untertitel"/>
        <w:spacing w:line="100" w:lineRule="exact"/>
        <w:ind w:left="-692" w:right="-692"/>
        <w:jc w:val="both"/>
        <w:rPr>
          <w:sz w:val="20"/>
          <w:rtl/>
          <w:lang w:bidi="fa-IR"/>
        </w:rPr>
      </w:pPr>
    </w:p>
    <w:p w14:paraId="57C4D762" w14:textId="77777777" w:rsidR="00C049CC" w:rsidRPr="00F05CEA" w:rsidRDefault="00C049CC" w:rsidP="00F34F43">
      <w:pPr>
        <w:pStyle w:val="Untertitel"/>
        <w:spacing w:line="34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تخصص اصلي:........................... رتبه دانشگاهي (مرتبه علمي): ........................ تلفن همراه: .......................................</w:t>
      </w:r>
    </w:p>
    <w:p w14:paraId="3587AC9C" w14:textId="77777777" w:rsidR="00C049CC" w:rsidRPr="00F05CEA" w:rsidRDefault="00C049CC" w:rsidP="00DB1960">
      <w:pPr>
        <w:pStyle w:val="Untertitel"/>
        <w:spacing w:line="100" w:lineRule="exact"/>
        <w:ind w:left="-692" w:right="-692"/>
        <w:jc w:val="both"/>
        <w:rPr>
          <w:sz w:val="20"/>
          <w:szCs w:val="18"/>
          <w:rtl/>
          <w:lang w:bidi="fa-IR"/>
        </w:rPr>
      </w:pPr>
    </w:p>
    <w:p w14:paraId="30F5A6A1" w14:textId="77777777" w:rsidR="00C049CC" w:rsidRPr="00F05CEA" w:rsidRDefault="00C049CC" w:rsidP="00520B8C">
      <w:pPr>
        <w:pStyle w:val="Untertitel"/>
        <w:spacing w:line="34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تلفن منزل يا محل كار:...................................... </w:t>
      </w:r>
      <w:r w:rsidR="00520B8C" w:rsidRPr="00F05CEA">
        <w:rPr>
          <w:sz w:val="20"/>
          <w:rtl/>
          <w:lang w:bidi="fa-IR"/>
        </w:rPr>
        <w:t>نام و نام خانوادگي به زبان انگليسي:</w:t>
      </w:r>
      <w:r w:rsidRPr="00F05CEA">
        <w:rPr>
          <w:sz w:val="20"/>
          <w:rtl/>
          <w:lang w:bidi="fa-IR"/>
        </w:rPr>
        <w:t xml:space="preserve"> ....................................................</w:t>
      </w:r>
    </w:p>
    <w:p w14:paraId="5B062CAD" w14:textId="77777777" w:rsidR="00C049CC" w:rsidRPr="00F05CEA" w:rsidRDefault="00C049CC" w:rsidP="00DB1960">
      <w:pPr>
        <w:pStyle w:val="Untertitel"/>
        <w:spacing w:line="100" w:lineRule="exact"/>
        <w:ind w:left="-692" w:right="-692"/>
        <w:jc w:val="both"/>
        <w:rPr>
          <w:sz w:val="20"/>
          <w:szCs w:val="24"/>
          <w:rtl/>
          <w:lang w:bidi="fa-IR"/>
        </w:rPr>
      </w:pPr>
    </w:p>
    <w:p w14:paraId="16ECDFE9" w14:textId="77777777" w:rsidR="00C049CC" w:rsidRPr="00F05CEA" w:rsidRDefault="00C049CC" w:rsidP="00C049CC">
      <w:pPr>
        <w:pStyle w:val="Untertitel"/>
        <w:spacing w:line="340" w:lineRule="exact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نحوه همکاری با واحد علوم و تحقیقات:</w:t>
      </w:r>
    </w:p>
    <w:p w14:paraId="1856B92D" w14:textId="77777777" w:rsidR="00C049CC" w:rsidRPr="00F05CEA" w:rsidRDefault="00C049CC" w:rsidP="00C049CC">
      <w:pPr>
        <w:pStyle w:val="Untertitel"/>
        <w:spacing w:line="160" w:lineRule="exact"/>
        <w:ind w:left="-692" w:right="-692"/>
        <w:jc w:val="both"/>
        <w:rPr>
          <w:sz w:val="20"/>
          <w:rtl/>
          <w:lang w:bidi="fa-IR"/>
        </w:rPr>
      </w:pPr>
    </w:p>
    <w:p w14:paraId="520AAA6B" w14:textId="253E7BF0" w:rsidR="00C049CC" w:rsidRPr="00F05CEA" w:rsidRDefault="00AE1B93" w:rsidP="00C049CC">
      <w:pPr>
        <w:pStyle w:val="Untertitel"/>
        <w:spacing w:line="340" w:lineRule="exact"/>
        <w:ind w:left="-694" w:right="-694" w:firstLine="1414"/>
        <w:jc w:val="both"/>
        <w:rPr>
          <w:sz w:val="20"/>
          <w:rtl/>
          <w:lang w:bidi="fa-IR"/>
        </w:rPr>
      </w:pP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editId="6F7CE3DD">
                <wp:simplePos x="0" y="0"/>
                <wp:positionH relativeFrom="column">
                  <wp:posOffset>2141220</wp:posOffset>
                </wp:positionH>
                <wp:positionV relativeFrom="paragraph">
                  <wp:posOffset>93345</wp:posOffset>
                </wp:positionV>
                <wp:extent cx="114300" cy="114300"/>
                <wp:effectExtent l="7620" t="9525" r="11430" b="9525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95510" id="Rectangle 58" o:spid="_x0000_s1026" style="position:absolute;margin-left:168.6pt;margin-top:7.35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Z3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"/>
            </w:pict>
          </mc:Fallback>
        </mc:AlternateContent>
      </w: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editId="1810736F">
                <wp:simplePos x="0" y="0"/>
                <wp:positionH relativeFrom="column">
                  <wp:posOffset>3512820</wp:posOffset>
                </wp:positionH>
                <wp:positionV relativeFrom="paragraph">
                  <wp:posOffset>78105</wp:posOffset>
                </wp:positionV>
                <wp:extent cx="114300" cy="114300"/>
                <wp:effectExtent l="7620" t="13335" r="11430" b="5715"/>
                <wp:wrapNone/>
                <wp:docPr id="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DFF41" id="Rectangle 57" o:spid="_x0000_s1026" style="position:absolute;margin-left:276.6pt;margin-top:6.15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+UHQIAADw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"/>
            </w:pict>
          </mc:Fallback>
        </mc:AlternateContent>
      </w:r>
      <w:r w:rsidRPr="00F05CEA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editId="1D85BE8B">
                <wp:simplePos x="0" y="0"/>
                <wp:positionH relativeFrom="column">
                  <wp:posOffset>4884420</wp:posOffset>
                </wp:positionH>
                <wp:positionV relativeFrom="paragraph">
                  <wp:posOffset>85725</wp:posOffset>
                </wp:positionV>
                <wp:extent cx="114300" cy="114300"/>
                <wp:effectExtent l="7620" t="11430" r="11430" b="7620"/>
                <wp:wrapNone/>
                <wp:docPr id="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76307" id="Rectangle 56" o:spid="_x0000_s1026" style="position:absolute;margin-left:384.6pt;margin-top:6.7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"/>
            </w:pict>
          </mc:Fallback>
        </mc:AlternateContent>
      </w:r>
      <w:r w:rsidR="00C049CC" w:rsidRPr="00F05CEA">
        <w:rPr>
          <w:sz w:val="20"/>
          <w:rtl/>
          <w:lang w:bidi="fa-IR"/>
        </w:rPr>
        <w:t>تمام وقت</w:t>
      </w:r>
      <w:r w:rsidR="00C049CC" w:rsidRPr="00F05CEA">
        <w:rPr>
          <w:sz w:val="20"/>
          <w:rtl/>
          <w:lang w:bidi="fa-IR"/>
        </w:rPr>
        <w:tab/>
      </w:r>
      <w:r w:rsidR="00C049CC" w:rsidRPr="00F05CEA">
        <w:rPr>
          <w:sz w:val="20"/>
          <w:rtl/>
          <w:lang w:bidi="fa-IR"/>
        </w:rPr>
        <w:tab/>
        <w:t>نیمه وقت</w:t>
      </w:r>
      <w:r w:rsidR="00C049CC" w:rsidRPr="00F05CEA">
        <w:rPr>
          <w:sz w:val="20"/>
          <w:rtl/>
          <w:lang w:bidi="fa-IR"/>
        </w:rPr>
        <w:tab/>
      </w:r>
      <w:r w:rsidR="00C049CC" w:rsidRPr="00F05CEA">
        <w:rPr>
          <w:sz w:val="20"/>
          <w:rtl/>
          <w:lang w:bidi="fa-IR"/>
        </w:rPr>
        <w:tab/>
        <w:t>مدعو</w:t>
      </w:r>
    </w:p>
    <w:p w14:paraId="7E38B81D" w14:textId="77777777" w:rsidR="00C049CC" w:rsidRPr="00F05CEA" w:rsidRDefault="00C049CC" w:rsidP="00DB1960">
      <w:pPr>
        <w:pStyle w:val="Untertitel"/>
        <w:spacing w:line="120" w:lineRule="exact"/>
        <w:ind w:left="-692" w:right="-692"/>
        <w:jc w:val="both"/>
        <w:rPr>
          <w:b/>
          <w:bCs/>
          <w:sz w:val="20"/>
          <w:szCs w:val="22"/>
          <w:rtl/>
          <w:lang w:bidi="fa-IR"/>
        </w:rPr>
      </w:pPr>
    </w:p>
    <w:p w14:paraId="60FC2A4B" w14:textId="77777777" w:rsidR="00C049CC" w:rsidRPr="00F05CEA" w:rsidRDefault="00C049CC" w:rsidP="000B4EB7">
      <w:pPr>
        <w:pStyle w:val="Untertitel"/>
        <w:spacing w:line="160" w:lineRule="exact"/>
        <w:ind w:right="-692"/>
        <w:jc w:val="both"/>
        <w:rPr>
          <w:sz w:val="20"/>
          <w:szCs w:val="20"/>
          <w:rtl/>
          <w:lang w:bidi="fa-IR"/>
        </w:rPr>
      </w:pPr>
    </w:p>
    <w:p w14:paraId="44EF5F87" w14:textId="77777777" w:rsidR="002E2166" w:rsidRPr="00F05CEA" w:rsidRDefault="00B420E5" w:rsidP="00CB2BDB">
      <w:pPr>
        <w:pStyle w:val="Untertitel"/>
        <w:ind w:left="-688" w:right="-334"/>
        <w:jc w:val="both"/>
        <w:rPr>
          <w:sz w:val="20"/>
          <w:u w:val="single"/>
          <w:lang w:bidi="fa-IR"/>
        </w:rPr>
      </w:pPr>
      <w:r w:rsidRPr="00F05CEA">
        <w:rPr>
          <w:sz w:val="20"/>
          <w:u w:val="single"/>
          <w:rtl/>
          <w:lang w:bidi="fa-IR"/>
        </w:rPr>
        <w:t xml:space="preserve">4- </w:t>
      </w:r>
      <w:r w:rsidR="00D17969" w:rsidRPr="00F05CEA">
        <w:rPr>
          <w:sz w:val="20"/>
          <w:u w:val="single"/>
          <w:rtl/>
          <w:lang w:bidi="fa-IR"/>
        </w:rPr>
        <w:t>اطلاعات مربوط به پايان‏نامه</w:t>
      </w:r>
      <w:r w:rsidR="002E2166" w:rsidRPr="00F05CEA">
        <w:rPr>
          <w:sz w:val="20"/>
          <w:u w:val="single"/>
          <w:rtl/>
          <w:lang w:bidi="fa-IR"/>
        </w:rPr>
        <w:t>:</w:t>
      </w:r>
    </w:p>
    <w:p w14:paraId="2E30A78B" w14:textId="77777777" w:rsidR="002E2166" w:rsidRPr="00F05CEA" w:rsidRDefault="002E2166">
      <w:pPr>
        <w:pStyle w:val="Untertitel"/>
        <w:ind w:left="-360" w:right="-334"/>
        <w:jc w:val="both"/>
        <w:rPr>
          <w:sz w:val="20"/>
          <w:u w:val="single"/>
          <w:rtl/>
          <w:lang w:bidi="fa-IR"/>
        </w:rPr>
      </w:pPr>
    </w:p>
    <w:p w14:paraId="1B984FBF" w14:textId="77777777" w:rsidR="0013626E" w:rsidRPr="00F05CEA" w:rsidRDefault="002E2166" w:rsidP="00C7028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الف- عنوان </w:t>
      </w:r>
      <w:r w:rsidR="0013626E" w:rsidRPr="00F05CEA">
        <w:rPr>
          <w:sz w:val="20"/>
          <w:rtl/>
          <w:lang w:bidi="fa-IR"/>
        </w:rPr>
        <w:t xml:space="preserve">تحقیق </w:t>
      </w:r>
    </w:p>
    <w:p w14:paraId="3D381A78" w14:textId="77777777" w:rsidR="002E2166" w:rsidRPr="00F05CEA" w:rsidRDefault="0013626E" w:rsidP="00C7028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- عنوان </w:t>
      </w:r>
      <w:r w:rsidR="00C7028B" w:rsidRPr="00F05CEA">
        <w:rPr>
          <w:sz w:val="20"/>
          <w:rtl/>
          <w:lang w:bidi="fa-IR"/>
        </w:rPr>
        <w:t>به زبان فارسی</w:t>
      </w:r>
      <w:r w:rsidR="002E2166" w:rsidRPr="00F05CEA">
        <w:rPr>
          <w:sz w:val="20"/>
          <w:rtl/>
          <w:lang w:bidi="fa-IR"/>
        </w:rPr>
        <w:t>:</w:t>
      </w:r>
    </w:p>
    <w:p w14:paraId="2C5C3D65" w14:textId="77777777" w:rsidR="002E2166" w:rsidRPr="00FF529D" w:rsidRDefault="006108B5" w:rsidP="006108B5">
      <w:pPr>
        <w:pStyle w:val="Untertitel"/>
        <w:ind w:left="-694" w:right="-334"/>
        <w:rPr>
          <w:color w:val="2F5496"/>
          <w:sz w:val="20"/>
          <w:lang w:bidi="fa-IR"/>
        </w:rPr>
      </w:pPr>
      <w:r w:rsidRPr="00FF529D">
        <w:rPr>
          <w:color w:val="2F5496"/>
          <w:sz w:val="20"/>
          <w:rtl/>
          <w:lang w:bidi="fa-IR"/>
        </w:rPr>
        <w:t>پ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ش‌ب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ن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color w:val="2F5496"/>
          <w:sz w:val="20"/>
          <w:rtl/>
          <w:lang w:bidi="fa-IR"/>
        </w:rPr>
        <w:t xml:space="preserve"> ضرورت بستر</w:t>
      </w:r>
      <w:r w:rsidRPr="00FF529D">
        <w:rPr>
          <w:rFonts w:hint="cs"/>
          <w:color w:val="2F5496"/>
          <w:sz w:val="20"/>
          <w:rtl/>
          <w:lang w:bidi="fa-IR"/>
        </w:rPr>
        <w:t>ی‌</w:t>
      </w:r>
      <w:r w:rsidRPr="00FF529D">
        <w:rPr>
          <w:rFonts w:hint="eastAsia"/>
          <w:color w:val="2F5496"/>
          <w:sz w:val="20"/>
          <w:rtl/>
          <w:lang w:bidi="fa-IR"/>
        </w:rPr>
        <w:t>شدن</w:t>
      </w:r>
      <w:r w:rsidRPr="00FF529D">
        <w:rPr>
          <w:color w:val="2F5496"/>
          <w:sz w:val="20"/>
          <w:rtl/>
          <w:lang w:bidi="fa-IR"/>
        </w:rPr>
        <w:t xml:space="preserve"> ب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ماران</w:t>
      </w:r>
      <w:r w:rsidRPr="00FF529D">
        <w:rPr>
          <w:color w:val="2F5496"/>
          <w:sz w:val="20"/>
          <w:rtl/>
          <w:lang w:bidi="fa-IR"/>
        </w:rPr>
        <w:t xml:space="preserve"> کوو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د</w:t>
      </w:r>
      <w:r w:rsidRPr="00FF529D">
        <w:rPr>
          <w:color w:val="2F5496"/>
          <w:sz w:val="20"/>
          <w:rtl/>
          <w:lang w:bidi="fa-IR"/>
        </w:rPr>
        <w:t xml:space="preserve"> ۱۹ در بخش مراقبت‌ها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color w:val="2F5496"/>
          <w:sz w:val="20"/>
          <w:rtl/>
          <w:lang w:bidi="fa-IR"/>
        </w:rPr>
        <w:t xml:space="preserve"> و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ژه</w:t>
      </w:r>
      <w:r w:rsidRPr="00FF529D">
        <w:rPr>
          <w:color w:val="2F5496"/>
          <w:sz w:val="20"/>
          <w:rtl/>
          <w:lang w:bidi="fa-IR"/>
        </w:rPr>
        <w:t xml:space="preserve"> با استفاده از روش‌ها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color w:val="2F5496"/>
          <w:sz w:val="20"/>
          <w:rtl/>
          <w:lang w:bidi="fa-IR"/>
        </w:rPr>
        <w:t xml:space="preserve"> 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ادگ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ر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color w:val="2F5496"/>
          <w:sz w:val="20"/>
          <w:rtl/>
          <w:lang w:bidi="fa-IR"/>
        </w:rPr>
        <w:t xml:space="preserve"> ماش</w:t>
      </w:r>
      <w:r w:rsidRPr="00FF529D">
        <w:rPr>
          <w:rFonts w:hint="cs"/>
          <w:color w:val="2F5496"/>
          <w:sz w:val="20"/>
          <w:rtl/>
          <w:lang w:bidi="fa-IR"/>
        </w:rPr>
        <w:t>ی</w:t>
      </w:r>
      <w:r w:rsidRPr="00FF529D">
        <w:rPr>
          <w:rFonts w:hint="eastAsia"/>
          <w:color w:val="2F5496"/>
          <w:sz w:val="20"/>
          <w:rtl/>
          <w:lang w:bidi="fa-IR"/>
        </w:rPr>
        <w:t>ن</w:t>
      </w:r>
    </w:p>
    <w:p w14:paraId="69AC1053" w14:textId="77777777" w:rsidR="002E2166" w:rsidRPr="00F05CEA" w:rsidRDefault="003156F4" w:rsidP="00710A31">
      <w:pPr>
        <w:pStyle w:val="Untertitel"/>
        <w:ind w:left="-688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-</w:t>
      </w:r>
      <w:r w:rsidR="00C7028B" w:rsidRPr="00F05CEA">
        <w:rPr>
          <w:sz w:val="20"/>
          <w:rtl/>
          <w:lang w:bidi="fa-IR"/>
        </w:rPr>
        <w:t xml:space="preserve"> </w:t>
      </w:r>
      <w:r w:rsidR="002E2166" w:rsidRPr="00F05CEA">
        <w:rPr>
          <w:sz w:val="20"/>
          <w:rtl/>
          <w:lang w:bidi="fa-IR"/>
        </w:rPr>
        <w:t>عنوان به زبان انگليسي(آلماني، فرانسه، عربي):</w:t>
      </w:r>
    </w:p>
    <w:p w14:paraId="08FB28AE" w14:textId="77777777" w:rsidR="00AE4703" w:rsidRPr="00F05CEA" w:rsidRDefault="002E2166" w:rsidP="00D17969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b/>
          <w:bCs/>
          <w:sz w:val="20"/>
          <w:rtl/>
          <w:lang w:bidi="fa-IR"/>
        </w:rPr>
        <w:t xml:space="preserve">تذكر: </w:t>
      </w:r>
      <w:r w:rsidRPr="00F05CEA">
        <w:rPr>
          <w:sz w:val="20"/>
          <w:rtl/>
          <w:lang w:bidi="fa-IR"/>
        </w:rPr>
        <w:t>صرفاً دانشجويان رشته‏هاي زبان آلماني،‌</w:t>
      </w:r>
      <w:r w:rsidR="00CB2BDB" w:rsidRPr="00F05CEA">
        <w:rPr>
          <w:sz w:val="20"/>
          <w:rtl/>
          <w:lang w:bidi="fa-IR"/>
        </w:rPr>
        <w:t xml:space="preserve"> </w:t>
      </w:r>
      <w:r w:rsidRPr="00F05CEA">
        <w:rPr>
          <w:sz w:val="20"/>
          <w:rtl/>
          <w:lang w:bidi="fa-IR"/>
        </w:rPr>
        <w:t>فرانسه و عربي مجازند عنوان پايان‏نامه خود را به زبان مربوطه در اين بخش درج نمايند و براي بقيه دانشجويان، عنوان بايستي به زبان انگليسي ذكر شود.</w:t>
      </w:r>
    </w:p>
    <w:p w14:paraId="26545D99" w14:textId="511E7284" w:rsidR="002E2166" w:rsidRPr="0036772B" w:rsidRDefault="006F501D" w:rsidP="0036772B">
      <w:pPr>
        <w:pStyle w:val="Untertitel"/>
        <w:bidi w:val="0"/>
        <w:ind w:left="-694" w:right="-694"/>
        <w:rPr>
          <w:color w:val="2F5496"/>
          <w:sz w:val="24"/>
          <w:szCs w:val="36"/>
          <w:rtl/>
          <w:lang w:bidi="fa-IR"/>
        </w:rPr>
      </w:pPr>
      <w:ins w:id="6" w:author="m.pedram" w:date="2022-01-09T13:54:00Z">
        <w:r w:rsidRPr="006F501D">
          <w:rPr>
            <w:color w:val="2F5496"/>
            <w:sz w:val="24"/>
            <w:szCs w:val="32"/>
            <w:lang w:bidi="fa-IR"/>
          </w:rPr>
          <w:t xml:space="preserve">Developing an improved </w:t>
        </w:r>
      </w:ins>
      <w:r w:rsidRPr="006F501D">
        <w:rPr>
          <w:color w:val="2F5496"/>
          <w:sz w:val="24"/>
          <w:szCs w:val="32"/>
          <w:lang w:bidi="fa-IR"/>
        </w:rPr>
        <w:t xml:space="preserve">ICU admission </w:t>
      </w:r>
      <w:del w:id="7" w:author="m.pedram" w:date="2022-01-09T13:54:00Z">
        <w:r w:rsidR="0036772B" w:rsidRPr="0036772B">
          <w:rPr>
            <w:color w:val="2F5496"/>
            <w:sz w:val="24"/>
            <w:szCs w:val="32"/>
            <w:lang w:bidi="fa-IR"/>
          </w:rPr>
          <w:delText>prediction in</w:delText>
        </w:r>
      </w:del>
      <w:ins w:id="8" w:author="m.pedram" w:date="2022-01-09T13:54:00Z">
        <w:r w:rsidRPr="006F501D">
          <w:rPr>
            <w:color w:val="2F5496"/>
            <w:sz w:val="24"/>
            <w:szCs w:val="32"/>
            <w:lang w:bidi="fa-IR"/>
          </w:rPr>
          <w:t>predictor for</w:t>
        </w:r>
      </w:ins>
      <w:r w:rsidRPr="006F501D">
        <w:rPr>
          <w:color w:val="2F5496"/>
          <w:sz w:val="24"/>
          <w:szCs w:val="32"/>
          <w:lang w:bidi="fa-IR"/>
        </w:rPr>
        <w:t xml:space="preserve"> Covid-19 patients with </w:t>
      </w:r>
      <w:del w:id="9" w:author="m.pedram" w:date="2022-01-09T13:54:00Z">
        <w:r w:rsidR="0036772B" w:rsidRPr="0036772B">
          <w:rPr>
            <w:color w:val="2F5496"/>
            <w:sz w:val="24"/>
            <w:szCs w:val="32"/>
            <w:lang w:bidi="fa-IR"/>
          </w:rPr>
          <w:delText>machine</w:delText>
        </w:r>
      </w:del>
      <w:ins w:id="10" w:author="m.pedram" w:date="2022-01-09T13:54:00Z">
        <w:r w:rsidRPr="006F501D">
          <w:rPr>
            <w:color w:val="2F5496"/>
            <w:sz w:val="24"/>
            <w:szCs w:val="32"/>
            <w:lang w:bidi="fa-IR"/>
          </w:rPr>
          <w:t>ensemble</w:t>
        </w:r>
      </w:ins>
      <w:r w:rsidRPr="006F501D">
        <w:rPr>
          <w:color w:val="2F5496"/>
          <w:sz w:val="24"/>
          <w:szCs w:val="32"/>
          <w:lang w:bidi="fa-IR"/>
        </w:rPr>
        <w:t xml:space="preserve"> learning</w:t>
      </w:r>
      <w:del w:id="11" w:author="m.pedram" w:date="2022-01-09T13:54:00Z">
        <w:r w:rsidR="0036772B" w:rsidRPr="0036772B">
          <w:rPr>
            <w:color w:val="2F5496"/>
            <w:sz w:val="24"/>
            <w:szCs w:val="32"/>
            <w:lang w:bidi="fa-IR"/>
          </w:rPr>
          <w:delText xml:space="preserve"> algorithms</w:delText>
        </w:r>
      </w:del>
    </w:p>
    <w:p w14:paraId="0D978DE0" w14:textId="77777777" w:rsidR="0036772B" w:rsidRPr="0036772B" w:rsidRDefault="0036772B" w:rsidP="0055651D">
      <w:pPr>
        <w:pStyle w:val="Untertitel"/>
        <w:ind w:left="-694" w:right="-694"/>
        <w:jc w:val="both"/>
        <w:rPr>
          <w:sz w:val="16"/>
          <w:szCs w:val="22"/>
          <w:rtl/>
          <w:lang w:bidi="fa-IR"/>
        </w:rPr>
      </w:pPr>
    </w:p>
    <w:p w14:paraId="0A2A954F" w14:textId="77777777" w:rsidR="002E2166" w:rsidRPr="00F05CEA" w:rsidRDefault="003F7503" w:rsidP="0055651D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ب</w:t>
      </w:r>
      <w:r w:rsidR="002E2166" w:rsidRPr="00F05CEA">
        <w:rPr>
          <w:rFonts w:cs="Times New Roman" w:hint="cs"/>
          <w:sz w:val="20"/>
          <w:rtl/>
          <w:lang w:bidi="fa-IR"/>
        </w:rPr>
        <w:t>–</w:t>
      </w:r>
      <w:r w:rsidR="003E34B5" w:rsidRPr="00F05CEA">
        <w:rPr>
          <w:sz w:val="20"/>
          <w:rtl/>
          <w:lang w:bidi="fa-IR"/>
        </w:rPr>
        <w:t xml:space="preserve"> تعداد واحد پايان‏نامه</w:t>
      </w:r>
      <w:r w:rsidR="002E2166" w:rsidRPr="00F05CEA">
        <w:rPr>
          <w:sz w:val="20"/>
          <w:rtl/>
          <w:lang w:bidi="fa-IR"/>
        </w:rPr>
        <w:t xml:space="preserve">: </w:t>
      </w:r>
      <w:r w:rsidR="00091BB0" w:rsidRPr="005F381C">
        <w:rPr>
          <w:rFonts w:hint="cs"/>
          <w:color w:val="2F5496"/>
          <w:sz w:val="20"/>
          <w:rtl/>
          <w:lang w:bidi="fa-IR"/>
        </w:rPr>
        <w:t>6</w:t>
      </w:r>
    </w:p>
    <w:p w14:paraId="1EAE9D64" w14:textId="77777777" w:rsidR="002E2166" w:rsidRPr="00F05CEA" w:rsidRDefault="002E2166" w:rsidP="003F7503">
      <w:pPr>
        <w:pStyle w:val="Untertitel"/>
        <w:ind w:right="-694"/>
        <w:jc w:val="both"/>
        <w:rPr>
          <w:sz w:val="20"/>
          <w:rtl/>
          <w:lang w:bidi="fa-IR"/>
        </w:rPr>
      </w:pPr>
    </w:p>
    <w:p w14:paraId="2BD8C6D1" w14:textId="77777777" w:rsidR="002E2166" w:rsidRPr="00F05CEA" w:rsidRDefault="003F7503" w:rsidP="00F34F43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ج</w:t>
      </w:r>
      <w:r w:rsidR="002E2166" w:rsidRPr="00F05CEA">
        <w:rPr>
          <w:sz w:val="20"/>
          <w:rtl/>
          <w:lang w:bidi="fa-IR"/>
        </w:rPr>
        <w:t>- بيان مس</w:t>
      </w:r>
      <w:r w:rsidR="00B32147" w:rsidRPr="00F05CEA">
        <w:rPr>
          <w:sz w:val="20"/>
          <w:rtl/>
          <w:lang w:bidi="fa-IR"/>
        </w:rPr>
        <w:t>أ</w:t>
      </w:r>
      <w:r w:rsidR="002E2166" w:rsidRPr="00F05CEA">
        <w:rPr>
          <w:sz w:val="20"/>
          <w:rtl/>
          <w:lang w:bidi="fa-IR"/>
        </w:rPr>
        <w:t>له اساسي تحقيق</w:t>
      </w:r>
      <w:r w:rsidR="00B32147" w:rsidRPr="00F05CEA">
        <w:rPr>
          <w:sz w:val="20"/>
          <w:rtl/>
          <w:lang w:bidi="fa-IR"/>
        </w:rPr>
        <w:t xml:space="preserve"> به طور كلي (شامل تشريح مسأ</w:t>
      </w:r>
      <w:r w:rsidR="002E2166" w:rsidRPr="00F05CEA">
        <w:rPr>
          <w:sz w:val="20"/>
          <w:rtl/>
          <w:lang w:bidi="fa-IR"/>
        </w:rPr>
        <w:t>له و معرفي آن، بيان جنبه‏هاي مجهول و مبهم، بيان متغيرهاي مربوطه و منظور</w:t>
      </w:r>
      <w:r w:rsidR="00B32147" w:rsidRPr="00F05CEA">
        <w:rPr>
          <w:sz w:val="20"/>
          <w:rtl/>
          <w:lang w:bidi="fa-IR"/>
        </w:rPr>
        <w:t xml:space="preserve"> از</w:t>
      </w:r>
      <w:r w:rsidR="002E2166" w:rsidRPr="00F05CEA">
        <w:rPr>
          <w:sz w:val="20"/>
          <w:rtl/>
          <w:lang w:bidi="fa-IR"/>
        </w:rPr>
        <w:t xml:space="preserve"> تحقيق):</w:t>
      </w:r>
    </w:p>
    <w:p w14:paraId="36501053" w14:textId="77777777" w:rsidR="00AB40C1" w:rsidRPr="00F05CEA" w:rsidRDefault="00AB40C1" w:rsidP="00801556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در سال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و به دنبال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شرفت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چشمگ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در زم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ذخ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توسعه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دق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و به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Pr="00F05CEA">
        <w:rPr>
          <w:color w:val="2F5496"/>
          <w:sz w:val="20"/>
          <w:szCs w:val="24"/>
          <w:rtl/>
          <w:lang w:bidi="fa-IR"/>
        </w:rPr>
        <w:t xml:space="preserve"> و همچن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طراح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پردازنده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تال</w:t>
      </w:r>
      <w:r w:rsidRPr="00F05CEA">
        <w:rPr>
          <w:color w:val="2F5496"/>
          <w:sz w:val="20"/>
          <w:szCs w:val="24"/>
          <w:rtl/>
          <w:lang w:bidi="fa-IR"/>
        </w:rPr>
        <w:t xml:space="preserve"> قو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هوش مصنوع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روش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با اقبال گسترده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کاربردها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مواجه شده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اند. در حالت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</w:t>
      </w:r>
      <w:r w:rsidR="00F05CEA" w:rsidRPr="00F05CEA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آل،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="00F05CEA" w:rsidRPr="00F05CEA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 xml:space="preserve">ها که با استفاده از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مجموعه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>-ب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ُ</w:t>
      </w:r>
      <w:r w:rsidRPr="00F05CEA">
        <w:rPr>
          <w:color w:val="2F5496"/>
          <w:sz w:val="20"/>
          <w:szCs w:val="24"/>
          <w:rtl/>
          <w:lang w:bidi="fa-IR"/>
        </w:rPr>
        <w:t>عد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با تک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Pr="00F05CEA">
        <w:rPr>
          <w:color w:val="2F5496"/>
          <w:sz w:val="20"/>
          <w:szCs w:val="24"/>
          <w:rtl/>
          <w:lang w:bidi="fa-IR"/>
        </w:rPr>
        <w:t xml:space="preserve"> بر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قبل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پزشک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ابند،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ستم</w:t>
      </w:r>
      <w:r w:rsidRPr="00F05CEA">
        <w:rPr>
          <w:color w:val="2F5496"/>
          <w:sz w:val="20"/>
          <w:szCs w:val="24"/>
          <w:rtl/>
          <w:lang w:bidi="fa-IR"/>
        </w:rPr>
        <w:t xml:space="preserve">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کامپ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را در اخت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پزشک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دهند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دقت و سرعت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قادر به کلاس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است. اما، در کاربردها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واقع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طراح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توسعه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ستم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چالش برانگ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بوده و با محدود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از قب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ناکاف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بودن تعداد نمونه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م،</w:t>
      </w:r>
      <w:r w:rsidRPr="00F05CEA">
        <w:rPr>
          <w:color w:val="2F5496"/>
          <w:sz w:val="20"/>
          <w:szCs w:val="24"/>
          <w:rtl/>
          <w:lang w:bidi="fa-IR"/>
        </w:rPr>
        <w:t xml:space="preserve"> دشوار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دسترس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دادگان با 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ت،</w:t>
      </w:r>
      <w:r w:rsidRPr="00F05CEA">
        <w:rPr>
          <w:color w:val="2F5496"/>
          <w:sz w:val="20"/>
          <w:szCs w:val="24"/>
          <w:rtl/>
          <w:lang w:bidi="fa-IR"/>
        </w:rPr>
        <w:t xml:space="preserve"> جامع و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طرف، و همچن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تعداد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مت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مواجه است. حت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صورت دست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مجموعه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مناسب،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و سر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ع،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ازمند</w:t>
      </w:r>
      <w:r w:rsidRPr="00F05CEA">
        <w:rPr>
          <w:color w:val="2F5496"/>
          <w:sz w:val="20"/>
          <w:szCs w:val="24"/>
          <w:rtl/>
          <w:lang w:bidi="fa-IR"/>
        </w:rPr>
        <w:t xml:space="preserve"> امکانات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شرفته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سخت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افزار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نرم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افزار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بوده و در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موارد تضم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ست</w:t>
      </w:r>
      <w:r w:rsidRPr="00F05CEA">
        <w:rPr>
          <w:color w:val="2F5496"/>
          <w:sz w:val="20"/>
          <w:szCs w:val="24"/>
          <w:rtl/>
          <w:lang w:bidi="fa-IR"/>
        </w:rPr>
        <w:t xml:space="preserve"> که مدل، قدرت تعم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در مواجهه با دادگان جد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داشته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باشد</w:t>
      </w:r>
      <w:r w:rsidRPr="00F05CEA">
        <w:rPr>
          <w:color w:val="2F5496"/>
          <w:sz w:val="20"/>
          <w:szCs w:val="24"/>
          <w:rtl/>
          <w:lang w:bidi="fa-IR"/>
        </w:rPr>
        <w:t>. بنابرا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ن،</w:t>
      </w:r>
      <w:r w:rsidRPr="00F05CEA">
        <w:rPr>
          <w:color w:val="2F5496"/>
          <w:sz w:val="20"/>
          <w:szCs w:val="24"/>
          <w:rtl/>
          <w:lang w:bidi="fa-IR"/>
        </w:rPr>
        <w:t xml:space="preserve"> در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color w:val="2F5496"/>
          <w:sz w:val="20"/>
          <w:szCs w:val="24"/>
          <w:rtl/>
          <w:lang w:bidi="fa-IR"/>
        </w:rPr>
        <w:t xml:space="preserve"> منتشر شده در زم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کاربرد روش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هوش مصنوع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هدف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معطوف به بهبود 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دادگان، بهبود روش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استخراج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مناسب، و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افزا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دقت و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مدل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بوده است.</w:t>
      </w:r>
    </w:p>
    <w:p w14:paraId="388F162C" w14:textId="77777777" w:rsidR="00AB40C1" w:rsidRPr="00F05CEA" w:rsidRDefault="00AB40C1" w:rsidP="002F2CD3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موضوع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کامپ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ضرورت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شدن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صورت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رد،</w:t>
      </w:r>
      <w:r w:rsidRPr="00F05CEA">
        <w:rPr>
          <w:color w:val="2F5496"/>
          <w:sz w:val="20"/>
          <w:szCs w:val="24"/>
          <w:rtl/>
          <w:lang w:bidi="fa-IR"/>
        </w:rPr>
        <w:t xml:space="preserve"> علاوه بر محدود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مذکور،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مشکل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وجود دارد که هنوز مشخص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ست</w:t>
      </w:r>
      <w:r w:rsidRPr="00F05CEA">
        <w:rPr>
          <w:color w:val="2F5496"/>
          <w:sz w:val="20"/>
          <w:szCs w:val="24"/>
          <w:rtl/>
          <w:lang w:bidi="fa-IR"/>
        </w:rPr>
        <w:t xml:space="preserve"> ثبت کدام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از 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 و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گنال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(به عنوان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>) نقش مهم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دقت و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دارند. از آن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جا که ثبت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دادگان، هز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زمان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را به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مار،‌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شگاه</w:t>
      </w:r>
      <w:r w:rsidRPr="00F05CEA">
        <w:rPr>
          <w:color w:val="2F5496"/>
          <w:sz w:val="20"/>
          <w:szCs w:val="24"/>
          <w:rtl/>
          <w:lang w:bidi="fa-IR"/>
        </w:rPr>
        <w:t xml:space="preserve"> و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ستم</w:t>
      </w:r>
      <w:r w:rsidRPr="00F05CEA">
        <w:rPr>
          <w:color w:val="2F5496"/>
          <w:sz w:val="20"/>
          <w:szCs w:val="24"/>
          <w:rtl/>
          <w:lang w:bidi="fa-IR"/>
        </w:rPr>
        <w:t xml:space="preserve"> درمان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تحم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کند،</w:t>
      </w:r>
      <w:r w:rsidRPr="00F05CEA">
        <w:rPr>
          <w:color w:val="2F5496"/>
          <w:sz w:val="20"/>
          <w:szCs w:val="24"/>
          <w:rtl/>
          <w:lang w:bidi="fa-IR"/>
        </w:rPr>
        <w:t xml:space="preserve"> رده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کاهش ب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ُ</w:t>
      </w:r>
      <w:r w:rsidRPr="00F05CEA">
        <w:rPr>
          <w:color w:val="2F5496"/>
          <w:sz w:val="20"/>
          <w:szCs w:val="24"/>
          <w:rtl/>
          <w:lang w:bidi="fa-IR"/>
        </w:rPr>
        <w:t>عد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دارا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اهم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کاربرد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در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color w:val="2F5496"/>
          <w:sz w:val="20"/>
          <w:szCs w:val="24"/>
          <w:rtl/>
          <w:lang w:bidi="fa-IR"/>
        </w:rPr>
        <w:t xml:space="preserve"> است. به عبارت 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گر،</w:t>
      </w:r>
      <w:r w:rsidRPr="00F05CEA">
        <w:rPr>
          <w:color w:val="2F5496"/>
          <w:sz w:val="20"/>
          <w:szCs w:val="24"/>
          <w:rtl/>
          <w:lang w:bidi="fa-IR"/>
        </w:rPr>
        <w:t xml:space="preserve"> با هدف کاهش ب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ُ</w:t>
      </w:r>
      <w:r w:rsidRPr="00F05CEA">
        <w:rPr>
          <w:color w:val="2F5496"/>
          <w:sz w:val="20"/>
          <w:szCs w:val="24"/>
          <w:rtl/>
          <w:lang w:bidi="fa-IR"/>
        </w:rPr>
        <w:t>عد مساله، کاهش هز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801556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محاسبات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بهبود عملکرد مدل، ابتدا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نامرتبط</w:t>
      </w:r>
      <w:r w:rsidR="00801556">
        <w:rPr>
          <w:rStyle w:val="Funotenzeichen"/>
          <w:color w:val="2F5496"/>
          <w:sz w:val="20"/>
          <w:szCs w:val="24"/>
          <w:rtl/>
          <w:lang w:bidi="fa-IR"/>
        </w:rPr>
        <w:footnoteReference w:id="2"/>
      </w:r>
      <w:r w:rsidRPr="00F05CEA">
        <w:rPr>
          <w:color w:val="2F5496"/>
          <w:sz w:val="20"/>
          <w:szCs w:val="24"/>
          <w:rtl/>
          <w:lang w:bidi="fa-IR"/>
        </w:rPr>
        <w:t xml:space="preserve"> (زا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>) و 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رضرور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801556">
        <w:rPr>
          <w:rStyle w:val="Funotenzeichen"/>
          <w:color w:val="2F5496"/>
          <w:sz w:val="20"/>
          <w:szCs w:val="24"/>
          <w:rtl/>
          <w:lang w:bidi="fa-IR"/>
        </w:rPr>
        <w:footnoteReference w:id="3"/>
      </w:r>
      <w:r w:rsidRPr="00F05CEA">
        <w:rPr>
          <w:color w:val="2F5496"/>
          <w:sz w:val="20"/>
          <w:szCs w:val="24"/>
          <w:rtl/>
          <w:lang w:bidi="fa-IR"/>
        </w:rPr>
        <w:t xml:space="preserve"> با روش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خوشه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 شناسا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و حذف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شوند</w:t>
      </w:r>
      <w:r w:rsidRPr="00F05CEA">
        <w:rPr>
          <w:color w:val="2F5496"/>
          <w:sz w:val="20"/>
          <w:szCs w:val="24"/>
          <w:rtl/>
          <w:lang w:bidi="fa-IR"/>
        </w:rPr>
        <w:t xml:space="preserve"> و سپس،‌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با استفاده از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مانده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ابد</w:t>
      </w:r>
      <w:r w:rsidRPr="00F05CEA">
        <w:rPr>
          <w:color w:val="2F5496"/>
          <w:sz w:val="20"/>
          <w:szCs w:val="24"/>
          <w:rtl/>
          <w:lang w:bidi="fa-IR"/>
        </w:rPr>
        <w:t>.  به علاوه، شا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ذکر است که در اغلب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تاکنون در ارتباط با کاربردها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هوش مصنوع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شدت آن صورت گرفته، از تصاو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CT</w:t>
      </w:r>
      <w:r w:rsidRPr="00F05CEA">
        <w:rPr>
          <w:color w:val="2F5496"/>
          <w:sz w:val="20"/>
          <w:szCs w:val="24"/>
          <w:rtl/>
          <w:lang w:bidi="fa-IR"/>
        </w:rPr>
        <w:t xml:space="preserve">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مدل استفاده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>. اگرچه ممکن است ثبت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تصاو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دقت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را در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داشته باشد، مراحل ثبت تصو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ر،‌</w:t>
      </w:r>
      <w:r w:rsidRPr="00F05CEA">
        <w:rPr>
          <w:color w:val="2F5496"/>
          <w:sz w:val="20"/>
          <w:szCs w:val="24"/>
          <w:rtl/>
          <w:lang w:bidi="fa-IR"/>
        </w:rPr>
        <w:t xml:space="preserve"> نه تنها از نظر زمان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اقتصاد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هز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را به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تحم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کند،‌</w:t>
      </w:r>
      <w:r w:rsidRPr="00F05CEA">
        <w:rPr>
          <w:color w:val="2F5496"/>
          <w:sz w:val="20"/>
          <w:szCs w:val="24"/>
          <w:rtl/>
          <w:lang w:bidi="fa-IR"/>
        </w:rPr>
        <w:t xml:space="preserve"> بلکه او را در موقع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ناخوشا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ندتر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نسبت به مراحل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دهد</w:t>
      </w:r>
      <w:r w:rsidRPr="00F05CEA">
        <w:rPr>
          <w:color w:val="2F5496"/>
          <w:sz w:val="20"/>
          <w:szCs w:val="24"/>
          <w:rtl/>
          <w:lang w:bidi="fa-IR"/>
        </w:rPr>
        <w:t xml:space="preserve">. </w:t>
      </w:r>
    </w:p>
    <w:p w14:paraId="64525D8A" w14:textId="77777777" w:rsidR="00AB40C1" w:rsidRPr="00F05CEA" w:rsidRDefault="00AB40C1" w:rsidP="002F2CD3">
      <w:pPr>
        <w:pStyle w:val="Untertitel"/>
        <w:ind w:right="-694"/>
        <w:jc w:val="both"/>
        <w:rPr>
          <w:color w:val="4472C4"/>
          <w:sz w:val="20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با</w:t>
      </w:r>
      <w:r w:rsidRPr="00F05CEA">
        <w:rPr>
          <w:color w:val="2F5496"/>
          <w:sz w:val="20"/>
          <w:szCs w:val="24"/>
          <w:rtl/>
          <w:lang w:bidi="fa-IR"/>
        </w:rPr>
        <w:t xml:space="preserve"> توجه به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مقدمه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کوتاه،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حاضر، از دادگان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>تصو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ضرورت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شدن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 xml:space="preserve"> و سه هدف 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دنبال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گردد</w:t>
      </w:r>
      <w:r w:rsidRPr="00F05CEA">
        <w:rPr>
          <w:color w:val="2F5496"/>
          <w:sz w:val="20"/>
          <w:szCs w:val="24"/>
          <w:rtl/>
          <w:lang w:bidi="fa-IR"/>
        </w:rPr>
        <w:t>:</w:t>
      </w:r>
    </w:p>
    <w:p w14:paraId="46DB62E1" w14:textId="77777777" w:rsidR="00AB40C1" w:rsidRPr="00F05CEA" w:rsidRDefault="00AB40C1" w:rsidP="00AB40C1">
      <w:pPr>
        <w:pStyle w:val="Untertitel"/>
        <w:ind w:right="-694"/>
        <w:jc w:val="both"/>
        <w:rPr>
          <w:color w:val="4472C4"/>
          <w:sz w:val="20"/>
          <w:rtl/>
          <w:lang w:bidi="fa-IR"/>
        </w:rPr>
      </w:pPr>
    </w:p>
    <w:p w14:paraId="696D3338" w14:textId="77777777" w:rsidR="00AB40C1" w:rsidRPr="00F05CEA" w:rsidRDefault="00AB40C1" w:rsidP="002F2CD3">
      <w:pPr>
        <w:pStyle w:val="Untertitel"/>
        <w:ind w:left="720"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۱- پاکساز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و پر کردن جا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از دست رفته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ثبت نشده با روش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مناسب درون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. </w:t>
      </w:r>
    </w:p>
    <w:p w14:paraId="1D52D140" w14:textId="77777777" w:rsidR="00AB40C1" w:rsidRPr="00F05CEA" w:rsidRDefault="00AB40C1" w:rsidP="002F2CD3">
      <w:pPr>
        <w:pStyle w:val="Untertitel"/>
        <w:ind w:left="720"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۲- رده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کاهش ب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ُ</w:t>
      </w:r>
      <w:r w:rsidRPr="00F05CEA">
        <w:rPr>
          <w:color w:val="2F5496"/>
          <w:sz w:val="20"/>
          <w:szCs w:val="24"/>
          <w:rtl/>
          <w:lang w:bidi="fa-IR"/>
        </w:rPr>
        <w:t>عد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کننده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بهتر </w:t>
      </w:r>
    </w:p>
    <w:p w14:paraId="0D3238EE" w14:textId="77777777" w:rsidR="00AB40C1" w:rsidRPr="00F05CEA" w:rsidRDefault="00AB40C1" w:rsidP="002F2CD3">
      <w:pPr>
        <w:pStyle w:val="Untertitel"/>
        <w:ind w:left="720"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۳-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دقت و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بالاتر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نسبت به مدل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قادر به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است،‌ مقاوم به نو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بوده و قابل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تعم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دارد. </w:t>
      </w:r>
    </w:p>
    <w:p w14:paraId="5ABEAA2C" w14:textId="77777777" w:rsidR="003F7503" w:rsidRPr="00F05CEA" w:rsidRDefault="00AB40C1" w:rsidP="00A93BDB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دقت</w:t>
      </w:r>
      <w:r w:rsidRPr="00F05CEA">
        <w:rPr>
          <w:color w:val="2F5496"/>
          <w:sz w:val="20"/>
          <w:szCs w:val="24"/>
          <w:rtl/>
          <w:lang w:bidi="fa-IR"/>
        </w:rPr>
        <w:t xml:space="preserve"> اغلب مدل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کننده وابسته به تعادل تعداد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هر کلاس در مجموعه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است. در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که اولا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ً</w:t>
      </w:r>
      <w:r w:rsidRPr="00F05CEA">
        <w:rPr>
          <w:color w:val="2F5496"/>
          <w:sz w:val="20"/>
          <w:szCs w:val="24"/>
          <w:rtl/>
          <w:lang w:bidi="fa-IR"/>
        </w:rPr>
        <w:t xml:space="preserve"> مجموعه دادگان 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مورد آن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نشده است و ثان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ً</w:t>
      </w:r>
      <w:r w:rsidRPr="00F05CEA">
        <w:rPr>
          <w:color w:val="2F5496"/>
          <w:sz w:val="20"/>
          <w:szCs w:val="24"/>
          <w:rtl/>
          <w:lang w:bidi="fa-IR"/>
        </w:rPr>
        <w:t xml:space="preserve"> جهش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مکرر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روس</w:t>
      </w:r>
      <w:r w:rsidRPr="00F05CEA">
        <w:rPr>
          <w:color w:val="2F5496"/>
          <w:sz w:val="20"/>
          <w:szCs w:val="24"/>
          <w:rtl/>
          <w:lang w:bidi="fa-IR"/>
        </w:rPr>
        <w:t xml:space="preserve"> عامل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موجب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متنوع با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متفاوت شده است، تعداد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به طور قطع، کمتر از تعداد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 xml:space="preserve"> شده</w:t>
      </w:r>
      <w:r w:rsidRPr="00F05CEA">
        <w:rPr>
          <w:color w:val="2F5496"/>
          <w:sz w:val="20"/>
          <w:szCs w:val="24"/>
          <w:rtl/>
          <w:lang w:bidi="fa-IR"/>
        </w:rPr>
        <w:t xml:space="preserve"> از گروه کنترل (افراد سالم) خواهد بود که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موضوع،‌ موجب سوگ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به سمت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به عنوان سالم (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کم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بخش مراقبت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>) شده. به علاوه، در م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جموعه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به صورت عموم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منتشر شده است،‌ 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در برخ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بازه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زمان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ثبت نشده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 و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جاها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با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فرض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در مورد ثبات وضع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به کمک روش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درون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مناسب پر شوند. لذا،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مواجهه با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مشکل، اولا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ً</w:t>
      </w:r>
      <w:r w:rsidRPr="00F05CEA">
        <w:rPr>
          <w:color w:val="2F5496"/>
          <w:sz w:val="20"/>
          <w:szCs w:val="24"/>
          <w:rtl/>
          <w:lang w:bidi="fa-IR"/>
        </w:rPr>
        <w:t xml:space="preserve"> علاوه بر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«دقت»، 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«حساس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ت»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با احتمال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بخش مراقبت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0"/>
          <w:lang w:bidi="fa-IR"/>
        </w:rPr>
        <w:t>F1-score</w:t>
      </w:r>
      <w:r w:rsidRPr="00F05CEA">
        <w:rPr>
          <w:color w:val="2F5496"/>
          <w:sz w:val="20"/>
          <w:szCs w:val="20"/>
          <w:rtl/>
          <w:lang w:bidi="fa-IR"/>
        </w:rPr>
        <w:t xml:space="preserve">  </w:t>
      </w:r>
      <w:r w:rsidRPr="00F05CEA">
        <w:rPr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به عنوان 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ارز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عملکرد مدل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کننده مورد استفاده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</w:t>
      </w:r>
      <w:r w:rsidRPr="00F05CEA">
        <w:rPr>
          <w:color w:val="2F5496"/>
          <w:sz w:val="20"/>
          <w:szCs w:val="24"/>
          <w:rtl/>
          <w:lang w:bidi="fa-IR"/>
        </w:rPr>
        <w:t>. ثان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ً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با استفاده از روش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برون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تعداد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مص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F05CEA" w:rsidRPr="00F05CEA">
        <w:rPr>
          <w:rStyle w:val="Funotenzeichen"/>
          <w:color w:val="2F5496"/>
          <w:sz w:val="20"/>
          <w:szCs w:val="24"/>
          <w:rtl/>
          <w:lang w:bidi="fa-IR"/>
        </w:rPr>
        <w:footnoteReference w:id="4"/>
      </w:r>
      <w:r w:rsidR="00F05CEA" w:rsidRPr="00F05CE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مرتبط با مشاهدات دارا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بالا تول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گردد</w:t>
      </w:r>
      <w:r w:rsidRPr="00F05CEA">
        <w:rPr>
          <w:color w:val="2F5496"/>
          <w:sz w:val="20"/>
          <w:szCs w:val="24"/>
          <w:rtl/>
          <w:lang w:bidi="fa-IR"/>
        </w:rPr>
        <w:t xml:space="preserve"> و عملکرد مدل در دو حالت «‌فقط استفاده از داده‌ها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»</w:t>
      </w:r>
      <w:r w:rsidRPr="00F05CEA">
        <w:rPr>
          <w:color w:val="2F5496"/>
          <w:sz w:val="20"/>
          <w:szCs w:val="24"/>
          <w:rtl/>
          <w:lang w:bidi="fa-IR"/>
        </w:rPr>
        <w:t xml:space="preserve"> و «استفاده از ترک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color w:val="2F5496"/>
          <w:sz w:val="20"/>
          <w:szCs w:val="24"/>
          <w:rtl/>
          <w:lang w:bidi="fa-IR"/>
        </w:rPr>
        <w:t xml:space="preserve"> داده‌ها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مصنوع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»</w:t>
      </w:r>
      <w:r w:rsidRPr="00F05CEA">
        <w:rPr>
          <w:color w:val="2F5496"/>
          <w:sz w:val="20"/>
          <w:szCs w:val="24"/>
          <w:rtl/>
          <w:lang w:bidi="fa-IR"/>
        </w:rPr>
        <w:t xml:space="preserve"> مقا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سه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F2CD3">
        <w:rPr>
          <w:rFonts w:hint="cs"/>
          <w:color w:val="2F5496"/>
          <w:sz w:val="20"/>
          <w:szCs w:val="24"/>
          <w:rtl/>
          <w:lang w:bidi="fa-IR"/>
        </w:rPr>
        <w:t>‌</w:t>
      </w:r>
      <w:r w:rsidR="00A93BDB">
        <w:rPr>
          <w:rFonts w:hint="cs"/>
          <w:color w:val="2F5496"/>
          <w:sz w:val="20"/>
          <w:szCs w:val="24"/>
          <w:rtl/>
          <w:lang w:bidi="fa-IR"/>
        </w:rPr>
        <w:t>شو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.  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 </w:t>
      </w:r>
    </w:p>
    <w:p w14:paraId="5F933E29" w14:textId="77777777" w:rsidR="002E2166" w:rsidRPr="00F05CEA" w:rsidRDefault="003F7503" w:rsidP="0055651D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د</w:t>
      </w:r>
      <w:r w:rsidR="002E2166" w:rsidRPr="00F05CEA">
        <w:rPr>
          <w:sz w:val="20"/>
          <w:rtl/>
          <w:lang w:bidi="fa-IR"/>
        </w:rPr>
        <w:t xml:space="preserve">- </w:t>
      </w:r>
      <w:r w:rsidR="00393A79" w:rsidRPr="00F05CEA">
        <w:rPr>
          <w:sz w:val="20"/>
          <w:rtl/>
          <w:lang w:bidi="fa-IR"/>
        </w:rPr>
        <w:t xml:space="preserve">اهمیت و </w:t>
      </w:r>
      <w:r w:rsidR="002E2166" w:rsidRPr="00F05CEA">
        <w:rPr>
          <w:sz w:val="20"/>
          <w:rtl/>
          <w:lang w:bidi="fa-IR"/>
        </w:rPr>
        <w:t>ضرورت انجام تحقيق (شامل اختلاف نظرها و خلاءهاي تحقيقاتي موجود، ميزان نياز به موضوع، فوايد احتمالي نظري و عملي آن و همچنين مواد، روش و يا فرآيند تحقيقي احتمالاً جديدي كه در اين تحقيق مورد استفاده قرار مي‏گيرد</w:t>
      </w:r>
      <w:r w:rsidR="00B32147" w:rsidRPr="00F05CEA">
        <w:rPr>
          <w:sz w:val="20"/>
          <w:rtl/>
          <w:lang w:bidi="fa-IR"/>
        </w:rPr>
        <w:t>:</w:t>
      </w:r>
    </w:p>
    <w:p w14:paraId="2EC4A57B" w14:textId="77777777" w:rsidR="006108B5" w:rsidRPr="00F05CEA" w:rsidRDefault="006108B5" w:rsidP="00F16861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با توجه به اطلاعات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تاکنون از نحوه‌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انتشار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روس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SARS-CoV-2</w:t>
      </w:r>
      <w:r w:rsidRPr="00F05CEA">
        <w:rPr>
          <w:color w:val="2F5496"/>
          <w:sz w:val="20"/>
          <w:szCs w:val="24"/>
          <w:rtl/>
          <w:lang w:bidi="fa-IR"/>
        </w:rPr>
        <w:t xml:space="preserve"> 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است، ام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دوار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درباره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شه‌کن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جهان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روس</w:t>
      </w:r>
      <w:r w:rsidRPr="00F05CEA">
        <w:rPr>
          <w:color w:val="2F5496"/>
          <w:sz w:val="20"/>
          <w:szCs w:val="24"/>
          <w:rtl/>
          <w:lang w:bidi="fa-IR"/>
        </w:rPr>
        <w:t xml:space="preserve"> در کوتاه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 xml:space="preserve">مدت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دست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به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(در مق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اس</w:t>
      </w:r>
      <w:r w:rsidRPr="00F05CEA">
        <w:rPr>
          <w:color w:val="2F5496"/>
          <w:sz w:val="20"/>
          <w:szCs w:val="24"/>
          <w:rtl/>
          <w:lang w:bidi="fa-IR"/>
        </w:rPr>
        <w:t xml:space="preserve"> محل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) با ترد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روبروست. دو سال پس از آغاز همه‌گ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، پس از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از ۲۶۰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مورد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از ۵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مرگ و اثرات منف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اقتصاد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اجتماع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روان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در تار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خ</w:t>
      </w:r>
      <w:r w:rsidRPr="00F05CEA">
        <w:rPr>
          <w:color w:val="2F5496"/>
          <w:sz w:val="20"/>
          <w:szCs w:val="24"/>
          <w:rtl/>
          <w:lang w:bidi="fa-IR"/>
        </w:rPr>
        <w:t xml:space="preserve">  ۴ آذرماه ۱۴۰۰ سازمان بهداشت جهان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اول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مورد از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Pr="00F05CEA">
        <w:rPr>
          <w:color w:val="2F5496"/>
          <w:sz w:val="20"/>
          <w:szCs w:val="24"/>
          <w:rtl/>
          <w:lang w:bidi="fa-IR"/>
        </w:rPr>
        <w:t xml:space="preserve"> اوم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کرون</w:t>
      </w:r>
      <w:r w:rsidR="00F16861">
        <w:rPr>
          <w:rStyle w:val="Funotenzeichen"/>
          <w:color w:val="2F5496"/>
          <w:sz w:val="20"/>
          <w:szCs w:val="24"/>
          <w:rtl/>
          <w:lang w:bidi="fa-IR"/>
        </w:rPr>
        <w:footnoteReference w:id="5"/>
      </w:r>
      <w:r w:rsidRPr="00F05CEA">
        <w:rPr>
          <w:color w:val="2F5496"/>
          <w:sz w:val="20"/>
          <w:szCs w:val="24"/>
          <w:rtl/>
          <w:lang w:bidi="fa-IR"/>
        </w:rPr>
        <w:t xml:space="preserve"> را 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کرد. اطلاعات و تحل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اطلاعات درباره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‌ی</w:t>
      </w:r>
      <w:r w:rsidRPr="00F05CEA">
        <w:rPr>
          <w:color w:val="2F5496"/>
          <w:sz w:val="20"/>
          <w:szCs w:val="24"/>
          <w:rtl/>
          <w:lang w:bidi="fa-IR"/>
        </w:rPr>
        <w:t xml:space="preserve"> جد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در حال تکم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است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، با این حال</w:t>
      </w:r>
      <w:r w:rsidRPr="00F05CEA">
        <w:rPr>
          <w:color w:val="2F5496"/>
          <w:sz w:val="20"/>
          <w:szCs w:val="24"/>
          <w:rtl/>
          <w:lang w:bidi="fa-IR"/>
        </w:rPr>
        <w:t xml:space="preserve"> به نظر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رسد</w:t>
      </w:r>
      <w:r w:rsidRPr="00F05CEA">
        <w:rPr>
          <w:color w:val="2F5496"/>
          <w:sz w:val="20"/>
          <w:szCs w:val="24"/>
          <w:rtl/>
          <w:lang w:bidi="fa-IR"/>
        </w:rPr>
        <w:t xml:space="preserve"> که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="00F16861">
        <w:rPr>
          <w:rFonts w:ascii="Arial" w:hAnsi="Arial" w:cs="Arial" w:hint="cs"/>
          <w:color w:val="2F5496"/>
          <w:sz w:val="20"/>
          <w:szCs w:val="24"/>
          <w:rtl/>
          <w:lang w:bidi="fa-IR"/>
        </w:rPr>
        <w:t>‌ی</w:t>
      </w:r>
      <w:r w:rsidRPr="00F05CEA">
        <w:rPr>
          <w:color w:val="2F5496"/>
          <w:sz w:val="20"/>
          <w:szCs w:val="24"/>
          <w:rtl/>
          <w:lang w:bidi="fa-IR"/>
        </w:rPr>
        <w:t xml:space="preserve"> جد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د سرعت انتشار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قبل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دارد  و راحت‌تر از سد دفاع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بدن عبور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کند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 xml:space="preserve">[۱]. </w:t>
      </w:r>
    </w:p>
    <w:p w14:paraId="490D1974" w14:textId="77777777" w:rsidR="005D2D1A" w:rsidRPr="00F05CEA" w:rsidRDefault="006108B5" w:rsidP="006108B5">
      <w:pPr>
        <w:pStyle w:val="Untertitel"/>
        <w:ind w:right="-694"/>
        <w:jc w:val="both"/>
        <w:rPr>
          <w:color w:val="4472C4"/>
          <w:sz w:val="20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هر</w:t>
      </w:r>
      <w:r w:rsidRPr="00F05CEA">
        <w:rPr>
          <w:color w:val="2F5496"/>
          <w:sz w:val="20"/>
          <w:szCs w:val="24"/>
          <w:rtl/>
          <w:lang w:bidi="fa-IR"/>
        </w:rPr>
        <w:t xml:space="preserve"> چند برخ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شرکت‌ها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داروساز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تازگ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تول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نسخه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‌ی</w:t>
      </w:r>
      <w:r w:rsidRPr="00F05CEA">
        <w:rPr>
          <w:color w:val="2F5496"/>
          <w:sz w:val="20"/>
          <w:szCs w:val="24"/>
          <w:rtl/>
          <w:lang w:bidi="fa-IR"/>
        </w:rPr>
        <w:t xml:space="preserve"> به‌روز شده واکسن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را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مقابله با سو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</w:t>
      </w:r>
      <w:r w:rsidR="00F16861">
        <w:rPr>
          <w:rFonts w:ascii="Arial" w:hAnsi="Arial" w:cs="Arial" w:hint="cs"/>
          <w:color w:val="2F5496"/>
          <w:sz w:val="20"/>
          <w:szCs w:val="24"/>
          <w:rtl/>
          <w:lang w:bidi="fa-IR"/>
        </w:rPr>
        <w:t>‌ی</w:t>
      </w:r>
      <w:r w:rsidRPr="00F05CEA">
        <w:rPr>
          <w:color w:val="2F5496"/>
          <w:sz w:val="20"/>
          <w:szCs w:val="24"/>
          <w:rtl/>
          <w:lang w:bidi="fa-IR"/>
        </w:rPr>
        <w:t xml:space="preserve"> اوم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کرون</w:t>
      </w:r>
      <w:r w:rsidRPr="00F05CEA">
        <w:rPr>
          <w:color w:val="2F5496"/>
          <w:sz w:val="20"/>
          <w:szCs w:val="24"/>
          <w:rtl/>
          <w:lang w:bidi="fa-IR"/>
        </w:rPr>
        <w:t xml:space="preserve"> آغاز کرده‌اند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[۲]، 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وع</w:t>
      </w:r>
      <w:r w:rsidRPr="00F05CEA">
        <w:rPr>
          <w:color w:val="2F5496"/>
          <w:sz w:val="20"/>
          <w:szCs w:val="24"/>
          <w:rtl/>
          <w:lang w:bidi="fa-IR"/>
        </w:rPr>
        <w:t xml:space="preserve"> سر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ع</w:t>
      </w:r>
      <w:r w:rsidRPr="00F05CEA">
        <w:rPr>
          <w:color w:val="2F5496"/>
          <w:sz w:val="20"/>
          <w:szCs w:val="24"/>
          <w:rtl/>
          <w:lang w:bidi="fa-IR"/>
        </w:rPr>
        <w:t xml:space="preserve"> و گسترده‌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روس</w:t>
      </w:r>
      <w:r w:rsidRPr="00F05CEA">
        <w:rPr>
          <w:color w:val="2F5496"/>
          <w:sz w:val="20"/>
          <w:szCs w:val="24"/>
          <w:rtl/>
          <w:lang w:bidi="fa-IR"/>
        </w:rPr>
        <w:t xml:space="preserve"> که در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موارد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بدون علامت‌ها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معمول رخ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دهد،</w:t>
      </w:r>
      <w:r w:rsidRPr="00F05CEA">
        <w:rPr>
          <w:color w:val="2F5496"/>
          <w:sz w:val="20"/>
          <w:szCs w:val="24"/>
          <w:rtl/>
          <w:lang w:bidi="fa-IR"/>
        </w:rPr>
        <w:t xml:space="preserve">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شه‌کن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آن را دشوار نموده و تحقق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تنها با فرض واکس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تمام 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 xml:space="preserve">جمعیت </w:t>
      </w:r>
      <w:r w:rsidRPr="00F05CEA">
        <w:rPr>
          <w:color w:val="2F5496"/>
          <w:sz w:val="20"/>
          <w:szCs w:val="24"/>
          <w:rtl/>
          <w:lang w:bidi="fa-IR"/>
        </w:rPr>
        <w:t>جهان ممکن خواهد بود [۳]. بنابرا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ن،</w:t>
      </w:r>
      <w:r w:rsidRPr="00F05CEA">
        <w:rPr>
          <w:color w:val="2F5496"/>
          <w:sz w:val="20"/>
          <w:szCs w:val="24"/>
          <w:rtl/>
          <w:lang w:bidi="fa-IR"/>
        </w:rPr>
        <w:t xml:space="preserve"> جان بس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مردم، به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سالمندان، همچنان در خطر بوده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افتن</w:t>
      </w:r>
      <w:r w:rsidRPr="00F05CEA">
        <w:rPr>
          <w:color w:val="2F5496"/>
          <w:sz w:val="20"/>
          <w:szCs w:val="24"/>
          <w:rtl/>
          <w:lang w:bidi="fa-IR"/>
        </w:rPr>
        <w:t xml:space="preserve"> راه‌ها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مؤثر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زودهنگام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افراد، از اولو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سال‌ها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به شمار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رود</w:t>
      </w:r>
      <w:r w:rsidRPr="00F05CEA">
        <w:rPr>
          <w:color w:val="2F5496"/>
          <w:sz w:val="20"/>
          <w:szCs w:val="24"/>
          <w:rtl/>
          <w:lang w:bidi="fa-IR"/>
        </w:rPr>
        <w:t>. از منظر هز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مر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اقبت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برنامه‌ر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کلان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افراد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حائز اهم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بوده و توجه محققان را به خود معطوف نموده است. لذا، در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شنهاد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 xml:space="preserve"> که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سر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ع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ن‌که</w:t>
      </w:r>
      <w:r w:rsidRPr="00F05CEA">
        <w:rPr>
          <w:color w:val="2F5496"/>
          <w:sz w:val="20"/>
          <w:szCs w:val="24"/>
          <w:rtl/>
          <w:lang w:bidi="fa-IR"/>
        </w:rPr>
        <w:t xml:space="preserve"> کدام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از مبتلا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ممکن است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دچار</w:t>
      </w:r>
      <w:r w:rsidRPr="00F05CEA">
        <w:rPr>
          <w:color w:val="2F5496"/>
          <w:sz w:val="20"/>
          <w:szCs w:val="24"/>
          <w:rtl/>
          <w:lang w:bidi="fa-IR"/>
        </w:rPr>
        <w:t xml:space="preserve"> 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مراحل حاد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ازمند</w:t>
      </w:r>
      <w:r w:rsidRPr="00F05CEA">
        <w:rPr>
          <w:color w:val="2F5496"/>
          <w:sz w:val="20"/>
          <w:szCs w:val="24"/>
          <w:rtl/>
          <w:lang w:bidi="fa-IR"/>
        </w:rPr>
        <w:t xml:space="preserve"> به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شوند روش 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به کار گرفته شوند.</w:t>
      </w:r>
    </w:p>
    <w:p w14:paraId="169652B5" w14:textId="77777777" w:rsidR="005D2D1A" w:rsidRPr="00F05CEA" w:rsidRDefault="005D2D1A" w:rsidP="005D2D1A">
      <w:pPr>
        <w:pStyle w:val="Untertitel"/>
        <w:ind w:left="-694" w:right="-694"/>
        <w:jc w:val="both"/>
        <w:rPr>
          <w:sz w:val="20"/>
          <w:rtl/>
          <w:lang w:bidi="fa-IR"/>
        </w:rPr>
      </w:pPr>
    </w:p>
    <w:p w14:paraId="1FEF9BE2" w14:textId="77777777" w:rsidR="002E2166" w:rsidRPr="00F05CEA" w:rsidRDefault="003F7503" w:rsidP="00B32147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ه</w:t>
      </w:r>
      <w:r w:rsidR="002E2166" w:rsidRPr="00F05CEA">
        <w:rPr>
          <w:sz w:val="20"/>
          <w:rtl/>
          <w:lang w:bidi="fa-IR"/>
        </w:rPr>
        <w:t xml:space="preserve">- </w:t>
      </w:r>
      <w:r w:rsidR="00393A79" w:rsidRPr="00F05CEA">
        <w:rPr>
          <w:sz w:val="20"/>
          <w:rtl/>
          <w:lang w:bidi="fa-IR"/>
        </w:rPr>
        <w:t xml:space="preserve">مرور ادبیات و </w:t>
      </w:r>
      <w:r w:rsidR="002E2166" w:rsidRPr="00F05CEA">
        <w:rPr>
          <w:sz w:val="20"/>
          <w:rtl/>
          <w:lang w:bidi="fa-IR"/>
        </w:rPr>
        <w:t xml:space="preserve">سوابق مربوطه (بيان مختصر </w:t>
      </w:r>
      <w:r w:rsidR="00393A79" w:rsidRPr="00F05CEA">
        <w:rPr>
          <w:sz w:val="20"/>
          <w:rtl/>
          <w:lang w:bidi="fa-IR"/>
        </w:rPr>
        <w:t xml:space="preserve">پیشینه </w:t>
      </w:r>
      <w:r w:rsidR="002E2166" w:rsidRPr="00F05CEA">
        <w:rPr>
          <w:sz w:val="20"/>
          <w:rtl/>
          <w:lang w:bidi="fa-IR"/>
        </w:rPr>
        <w:t xml:space="preserve">تحقيقات انجام شده </w:t>
      </w:r>
      <w:r w:rsidR="00393A79" w:rsidRPr="00F05CEA">
        <w:rPr>
          <w:sz w:val="20"/>
          <w:rtl/>
          <w:lang w:bidi="fa-IR"/>
        </w:rPr>
        <w:t xml:space="preserve">در داخل و خارج کشور </w:t>
      </w:r>
      <w:r w:rsidR="002E2166" w:rsidRPr="00F05CEA">
        <w:rPr>
          <w:sz w:val="20"/>
          <w:rtl/>
          <w:lang w:bidi="fa-IR"/>
        </w:rPr>
        <w:t xml:space="preserve">پيرامون موضوع </w:t>
      </w:r>
      <w:r w:rsidR="00B32147" w:rsidRPr="00F05CEA">
        <w:rPr>
          <w:sz w:val="20"/>
          <w:rtl/>
          <w:lang w:bidi="fa-IR"/>
        </w:rPr>
        <w:t>تحقیق</w:t>
      </w:r>
      <w:r w:rsidR="002E2166" w:rsidRPr="00F05CEA">
        <w:rPr>
          <w:sz w:val="20"/>
          <w:rtl/>
          <w:lang w:bidi="fa-IR"/>
        </w:rPr>
        <w:t xml:space="preserve"> و نتايج </w:t>
      </w:r>
      <w:r w:rsidR="00393A79" w:rsidRPr="00F05CEA">
        <w:rPr>
          <w:sz w:val="20"/>
          <w:rtl/>
          <w:lang w:bidi="fa-IR"/>
        </w:rPr>
        <w:t>آنها و مرور ادبیات و چارچوب نظري</w:t>
      </w:r>
      <w:r w:rsidR="002E2166" w:rsidRPr="00F05CEA">
        <w:rPr>
          <w:sz w:val="20"/>
          <w:rtl/>
          <w:lang w:bidi="fa-IR"/>
        </w:rPr>
        <w:t xml:space="preserve"> </w:t>
      </w:r>
      <w:r w:rsidR="00B32147" w:rsidRPr="00F05CEA">
        <w:rPr>
          <w:sz w:val="20"/>
          <w:rtl/>
          <w:lang w:bidi="fa-IR"/>
        </w:rPr>
        <w:t>تحقیق</w:t>
      </w:r>
      <w:r w:rsidR="002E2166" w:rsidRPr="00F05CEA">
        <w:rPr>
          <w:sz w:val="20"/>
          <w:rtl/>
          <w:lang w:bidi="fa-IR"/>
        </w:rPr>
        <w:t>):</w:t>
      </w:r>
    </w:p>
    <w:p w14:paraId="463BF46F" w14:textId="77777777" w:rsidR="00AB40C1" w:rsidRDefault="00AB40C1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تاکنون در زم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F16861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در بخش مراقبت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انجام شده اند نشان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دهند</w:t>
      </w:r>
      <w:r w:rsidRPr="00F05CEA">
        <w:rPr>
          <w:color w:val="2F5496"/>
          <w:sz w:val="20"/>
          <w:szCs w:val="24"/>
          <w:rtl/>
          <w:lang w:bidi="fa-IR"/>
        </w:rPr>
        <w:t xml:space="preserve"> با دسترس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معا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نات</w:t>
      </w:r>
      <w:r w:rsidRPr="00F05CEA">
        <w:rPr>
          <w:color w:val="2F5496"/>
          <w:sz w:val="20"/>
          <w:szCs w:val="24"/>
          <w:rtl/>
          <w:lang w:bidi="fa-IR"/>
        </w:rPr>
        <w:t xml:space="preserve"> بال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افراد مبتلا و به کارگ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توان</w:t>
      </w:r>
      <w:r w:rsidRPr="00F05CEA">
        <w:rPr>
          <w:color w:val="2F5496"/>
          <w:sz w:val="20"/>
          <w:szCs w:val="24"/>
          <w:rtl/>
          <w:lang w:bidi="fa-IR"/>
        </w:rPr>
        <w:t xml:space="preserve"> با دقت مناسب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آ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نده‌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وضع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ت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از نظر بهبود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تشد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(به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ناهنجار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) را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نمود. روش‌ها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ارائه شده در اغلب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پژوهش‌ها مشتمل بر دو بخش استخراج/انتخاب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و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هستند. مرحله‌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هدف کاهش بُعد مسئله صورت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رد،</w:t>
      </w:r>
      <w:r w:rsidRPr="00F05CEA">
        <w:rPr>
          <w:color w:val="2F5496"/>
          <w:sz w:val="20"/>
          <w:szCs w:val="24"/>
          <w:rtl/>
          <w:lang w:bidi="fa-IR"/>
        </w:rPr>
        <w:t xml:space="preserve"> منجر به کاهش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محاسبات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(از نظر مدت زمان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م،</w:t>
      </w:r>
      <w:r w:rsidRPr="00F05CEA">
        <w:rPr>
          <w:color w:val="2F5496"/>
          <w:sz w:val="20"/>
          <w:szCs w:val="24"/>
          <w:rtl/>
          <w:lang w:bidi="fa-IR"/>
        </w:rPr>
        <w:t xml:space="preserve"> تعداد پارامترها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و ذخ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Pr="00F05CEA">
        <w:rPr>
          <w:color w:val="2F5496"/>
          <w:sz w:val="20"/>
          <w:szCs w:val="24"/>
          <w:rtl/>
          <w:lang w:bidi="fa-IR"/>
        </w:rPr>
        <w:t>) شده و امکان تحل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و شناخت بهتر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مؤثر را در اخت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دهد</w:t>
      </w:r>
      <w:r w:rsidRPr="00F05CEA">
        <w:rPr>
          <w:color w:val="2F5496"/>
          <w:sz w:val="20"/>
          <w:szCs w:val="24"/>
          <w:rtl/>
          <w:lang w:bidi="fa-IR"/>
        </w:rPr>
        <w:t>. در اغلب مطالعات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از مبتلا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انجام</w:t>
      </w:r>
      <w:r w:rsidRPr="00F05CEA">
        <w:rPr>
          <w:color w:val="2F5496"/>
          <w:sz w:val="20"/>
          <w:szCs w:val="24"/>
          <w:rtl/>
          <w:lang w:bidi="fa-IR"/>
        </w:rPr>
        <w:t xml:space="preserve"> شده، از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روش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لتر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wrapper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شده است. در روش 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لتر</w:t>
      </w:r>
      <w:r w:rsidRPr="00F05CEA">
        <w:rPr>
          <w:color w:val="2F5496"/>
          <w:sz w:val="20"/>
          <w:szCs w:val="24"/>
          <w:rtl/>
          <w:lang w:bidi="fa-IR"/>
        </w:rPr>
        <w:t xml:space="preserve"> که اغلب به صورت مهندس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اده‌ساز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شود،</w:t>
      </w:r>
      <w:r w:rsidRPr="00F05CEA">
        <w:rPr>
          <w:color w:val="2F5496"/>
          <w:sz w:val="20"/>
          <w:szCs w:val="24"/>
          <w:rtl/>
          <w:lang w:bidi="fa-IR"/>
        </w:rPr>
        <w:t xml:space="preserve"> مشخصات آمار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همبستگ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آن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با خروج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مطلوب مدل مبنا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حذف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حفظ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</w:t>
      </w:r>
      <w:r w:rsidRPr="00F05CEA">
        <w:rPr>
          <w:color w:val="2F5496"/>
          <w:sz w:val="20"/>
          <w:szCs w:val="24"/>
          <w:rtl/>
          <w:lang w:bidi="fa-IR"/>
        </w:rPr>
        <w:t>. وار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انس</w:t>
      </w:r>
      <w:r w:rsidRPr="00F05CEA">
        <w:rPr>
          <w:color w:val="2F5496"/>
          <w:sz w:val="20"/>
          <w:szCs w:val="24"/>
          <w:rtl/>
          <w:lang w:bidi="fa-IR"/>
        </w:rPr>
        <w:t xml:space="preserve">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آنتروپ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،‌</w:t>
      </w:r>
      <w:r w:rsidRPr="00F05CEA">
        <w:rPr>
          <w:color w:val="2F5496"/>
          <w:sz w:val="20"/>
          <w:szCs w:val="24"/>
          <w:rtl/>
          <w:lang w:bidi="fa-IR"/>
        </w:rPr>
        <w:t xml:space="preserve"> ضر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Gini</w:t>
      </w:r>
      <w:r w:rsidRPr="00F05CEA">
        <w:rPr>
          <w:color w:val="2F5496"/>
          <w:sz w:val="20"/>
          <w:szCs w:val="24"/>
          <w:rtl/>
          <w:lang w:bidi="fa-IR"/>
        </w:rPr>
        <w:t>، بهره‌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F05CEA" w:rsidRPr="00F05CEA">
        <w:rPr>
          <w:color w:val="2F5496"/>
          <w:sz w:val="20"/>
          <w:szCs w:val="24"/>
          <w:rtl/>
          <w:lang w:bidi="fa-IR"/>
        </w:rPr>
        <w:t xml:space="preserve"> اطلاعات</w:t>
      </w:r>
      <w:r w:rsidR="00F05CEA" w:rsidRPr="00F05CEA">
        <w:rPr>
          <w:rStyle w:val="Funotenzeichen"/>
          <w:color w:val="2F5496"/>
          <w:sz w:val="20"/>
          <w:szCs w:val="24"/>
          <w:rtl/>
          <w:lang w:bidi="fa-IR"/>
        </w:rPr>
        <w:footnoteReference w:id="6"/>
      </w:r>
      <w:r w:rsidRPr="00F05CEA">
        <w:rPr>
          <w:color w:val="2F5496"/>
          <w:sz w:val="20"/>
          <w:szCs w:val="24"/>
          <w:rtl/>
          <w:lang w:bidi="fa-IR"/>
        </w:rPr>
        <w:t>،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همبستگ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F05CEA" w:rsidRPr="00F05CEA">
        <w:rPr>
          <w:rStyle w:val="Funotenzeichen"/>
          <w:color w:val="2F5496"/>
          <w:sz w:val="20"/>
          <w:szCs w:val="24"/>
          <w:rtl/>
          <w:lang w:bidi="fa-IR"/>
        </w:rPr>
        <w:footnoteReference w:id="7"/>
      </w:r>
      <w:r w:rsidR="00F05CEA" w:rsidRPr="00F05CE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color w:val="2F5496"/>
          <w:sz w:val="20"/>
          <w:szCs w:val="24"/>
          <w:rtl/>
          <w:lang w:bidi="fa-IR"/>
        </w:rPr>
        <w:t xml:space="preserve"> و شاخص </w:t>
      </w:r>
      <w:r w:rsidRPr="00F05CEA">
        <w:rPr>
          <w:color w:val="2F5496"/>
          <w:sz w:val="20"/>
          <w:szCs w:val="24"/>
          <w:lang w:bidi="fa-IR"/>
        </w:rPr>
        <w:t>Chi-Square</w:t>
      </w:r>
      <w:r w:rsidRPr="00F05CEA">
        <w:rPr>
          <w:color w:val="2F5496"/>
          <w:sz w:val="20"/>
          <w:szCs w:val="24"/>
          <w:rtl/>
          <w:lang w:bidi="fa-IR"/>
        </w:rPr>
        <w:t xml:space="preserve"> از جمله شاخص‌ها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هستند که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مناسب در تحل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مربوط به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مورد استفاده قرار گرفته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[۶-۴]</w:t>
      </w:r>
      <w:r w:rsidRPr="00F05CEA">
        <w:rPr>
          <w:color w:val="2F5496"/>
          <w:sz w:val="20"/>
          <w:szCs w:val="24"/>
          <w:rtl/>
          <w:lang w:bidi="fa-IR"/>
        </w:rPr>
        <w:t xml:space="preserve">. </w:t>
      </w:r>
    </w:p>
    <w:p w14:paraId="051D1D2C" w14:textId="77777777" w:rsidR="008C0984" w:rsidRPr="00F05CEA" w:rsidRDefault="008C0984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</w:p>
    <w:p w14:paraId="48F4C21A" w14:textId="77777777" w:rsidR="00AB40C1" w:rsidRDefault="00AB40C1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 xml:space="preserve"> دیگر</w:t>
      </w:r>
      <w:r w:rsidRPr="00F05CEA">
        <w:rPr>
          <w:color w:val="2F5496"/>
          <w:sz w:val="20"/>
          <w:szCs w:val="24"/>
          <w:rtl/>
          <w:lang w:bidi="fa-IR"/>
        </w:rPr>
        <w:t xml:space="preserve"> از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پژوهش‌ها، روش مهندس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که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ازمند</w:t>
      </w:r>
      <w:r w:rsidRPr="00F05CEA">
        <w:rPr>
          <w:color w:val="2F5496"/>
          <w:sz w:val="20"/>
          <w:szCs w:val="24"/>
          <w:rtl/>
          <w:lang w:bidi="fa-IR"/>
        </w:rPr>
        <w:t xml:space="preserve"> دانش مقدمات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نسبت به مجموعه‌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است، با روش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موسوم به  </w:t>
      </w:r>
      <w:r w:rsidRPr="00F05CEA">
        <w:rPr>
          <w:color w:val="2F5496"/>
          <w:sz w:val="20"/>
          <w:szCs w:val="24"/>
          <w:lang w:bidi="fa-IR"/>
        </w:rPr>
        <w:t>wrapper</w:t>
      </w:r>
      <w:r w:rsidRPr="00F05CEA">
        <w:rPr>
          <w:color w:val="2F5496"/>
          <w:sz w:val="20"/>
          <w:szCs w:val="24"/>
          <w:rtl/>
          <w:lang w:bidi="fa-IR"/>
        </w:rPr>
        <w:t xml:space="preserve"> جا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شده که در آن، مدل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کننده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رمجموعه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کوچک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مجموعه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Pr="00F05CEA">
        <w:rPr>
          <w:color w:val="2F5496"/>
          <w:sz w:val="20"/>
          <w:szCs w:val="24"/>
          <w:rtl/>
          <w:lang w:bidi="fa-IR"/>
        </w:rPr>
        <w:t xml:space="preserve"> و عملکرد آن ارز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‌شود. سپس، 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مجموعه‌ا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بهتر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عملکرد را به دنبال داشته است به عنوان بردار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مدل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مورد استفاده قرار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رد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[۷]</w:t>
      </w:r>
      <w:r w:rsidRPr="00F05CEA">
        <w:rPr>
          <w:color w:val="2F5496"/>
          <w:sz w:val="20"/>
          <w:szCs w:val="24"/>
          <w:rtl/>
          <w:lang w:bidi="fa-IR"/>
        </w:rPr>
        <w:t>.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در هنگام استفاده از مدل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درخت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Naive Bayes</w:t>
      </w:r>
      <w:r w:rsidRPr="00F05CEA">
        <w:rPr>
          <w:color w:val="2F5496"/>
          <w:sz w:val="20"/>
          <w:szCs w:val="24"/>
          <w:rtl/>
          <w:lang w:bidi="fa-IR"/>
        </w:rPr>
        <w:t>، نشان داده شده که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روش در مقا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سه</w:t>
      </w:r>
      <w:r w:rsidRPr="00F05CEA">
        <w:rPr>
          <w:color w:val="2F5496"/>
          <w:sz w:val="20"/>
          <w:szCs w:val="24"/>
          <w:rtl/>
          <w:lang w:bidi="fa-IR"/>
        </w:rPr>
        <w:t xml:space="preserve"> با روش 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لتر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 xml:space="preserve">منجر به </w:t>
      </w:r>
      <w:r w:rsidRPr="00F05CEA">
        <w:rPr>
          <w:color w:val="2F5496"/>
          <w:sz w:val="20"/>
          <w:szCs w:val="24"/>
          <w:rtl/>
          <w:lang w:bidi="fa-IR"/>
        </w:rPr>
        <w:t>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(در مسئله‌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ورود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) با دقت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بالاتر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[۸].</w:t>
      </w:r>
      <w:r w:rsidRPr="00F05CEA">
        <w:rPr>
          <w:color w:val="2F5496"/>
          <w:sz w:val="20"/>
          <w:szCs w:val="24"/>
          <w:rtl/>
          <w:lang w:bidi="fa-IR"/>
        </w:rPr>
        <w:t xml:space="preserve"> در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پژوهش‌ها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مربوط به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کامپ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۱۹، از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روش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مناسب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کننده‌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lang w:bidi="fa-IR"/>
        </w:rPr>
        <w:t>Extreme Gradient Boosting (XGBoost)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شده است که با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تکرار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مشابه و با استفاده از بردارها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وزن‌دار،‌ تعداد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ابتدا از ۱۶۵ به ۵۰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و سپس به ۲۰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کاهش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Pr="00F05CEA">
        <w:rPr>
          <w:color w:val="2F5496"/>
          <w:sz w:val="20"/>
          <w:szCs w:val="24"/>
          <w:rtl/>
          <w:lang w:bidi="fa-IR"/>
        </w:rPr>
        <w:t xml:space="preserve"> است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[۷]</w:t>
      </w:r>
      <w:r w:rsidRPr="00F05CEA">
        <w:rPr>
          <w:color w:val="2F5496"/>
          <w:sz w:val="20"/>
          <w:szCs w:val="24"/>
          <w:rtl/>
          <w:lang w:bidi="fa-IR"/>
        </w:rPr>
        <w:t xml:space="preserve">. </w:t>
      </w:r>
    </w:p>
    <w:p w14:paraId="70C74439" w14:textId="77777777" w:rsidR="008C0984" w:rsidRPr="00F05CEA" w:rsidRDefault="008C0984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</w:p>
    <w:p w14:paraId="27912450" w14:textId="77777777" w:rsidR="00AB40C1" w:rsidRDefault="00AB40C1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ادب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 کاربردها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آن در حل مسائل مهندس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،‌</w:t>
      </w:r>
      <w:r w:rsidRPr="00F05CEA">
        <w:rPr>
          <w:color w:val="2F5496"/>
          <w:sz w:val="20"/>
          <w:szCs w:val="24"/>
          <w:rtl/>
          <w:lang w:bidi="fa-IR"/>
        </w:rPr>
        <w:t xml:space="preserve"> علاوه بر روش‌ها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لتر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wrapper</w:t>
      </w:r>
      <w:r w:rsidRPr="00F05CEA">
        <w:rPr>
          <w:color w:val="2F5496"/>
          <w:sz w:val="20"/>
          <w:szCs w:val="24"/>
          <w:rtl/>
          <w:lang w:bidi="fa-IR"/>
        </w:rPr>
        <w:t xml:space="preserve"> از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ژنت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ک،</w:t>
      </w:r>
      <w:r w:rsidRPr="00F05CEA">
        <w:rPr>
          <w:color w:val="2F5496"/>
          <w:sz w:val="20"/>
          <w:szCs w:val="24"/>
          <w:rtl/>
          <w:lang w:bidi="fa-IR"/>
        </w:rPr>
        <w:t xml:space="preserve"> روش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جستجو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مستق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معکوس ترت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، جستجو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مستق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معکوس ترت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[۹]</w:t>
      </w:r>
      <w:r w:rsidRPr="00F05CEA">
        <w:rPr>
          <w:color w:val="2F5496"/>
          <w:sz w:val="20"/>
          <w:szCs w:val="24"/>
          <w:rtl/>
          <w:lang w:bidi="fa-IR"/>
        </w:rPr>
        <w:t xml:space="preserve"> و ترک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خوشه 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رده‌بند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="00C06BF3">
        <w:rPr>
          <w:color w:val="2F5496"/>
          <w:sz w:val="20"/>
          <w:szCs w:val="24"/>
          <w:rtl/>
          <w:lang w:bidi="fa-IR"/>
        </w:rPr>
        <w:t xml:space="preserve"> [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۱۰] </w:t>
      </w:r>
      <w:r w:rsidRPr="00F05CEA">
        <w:rPr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بهتر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 xml:space="preserve"> که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color w:val="2F5496"/>
          <w:sz w:val="20"/>
          <w:szCs w:val="24"/>
          <w:rtl/>
          <w:lang w:bidi="fa-IR"/>
        </w:rPr>
        <w:t xml:space="preserve"> مربوط به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ارز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شدت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به کار گرفته نشده‌اند. به علاوه،‌ روش‌ها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استخراج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</w:t>
      </w:r>
      <w:r w:rsidRPr="00F05CEA">
        <w:rPr>
          <w:color w:val="2F5496"/>
          <w:sz w:val="20"/>
          <w:szCs w:val="24"/>
          <w:lang w:bidi="fa-IR"/>
        </w:rPr>
        <w:t>Matrix Factorization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فلد</w:t>
      </w:r>
      <w:r w:rsidR="00C06BF3">
        <w:rPr>
          <w:rStyle w:val="Funotenzeichen"/>
          <w:color w:val="2F5496"/>
          <w:sz w:val="20"/>
          <w:szCs w:val="24"/>
          <w:rtl/>
          <w:lang w:bidi="fa-IR"/>
        </w:rPr>
        <w:footnoteReference w:id="8"/>
      </w:r>
      <w:r w:rsidRPr="00F05CEA">
        <w:rPr>
          <w:color w:val="2F5496"/>
          <w:sz w:val="20"/>
          <w:szCs w:val="24"/>
          <w:rtl/>
          <w:lang w:bidi="fa-IR"/>
        </w:rPr>
        <w:t xml:space="preserve"> و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</w:t>
      </w:r>
      <w:r w:rsidRPr="00F05CEA">
        <w:rPr>
          <w:color w:val="2F5496"/>
          <w:sz w:val="20"/>
          <w:szCs w:val="24"/>
          <w:lang w:bidi="fa-IR"/>
        </w:rPr>
        <w:t>Autoencoder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هنوز راه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 و بررس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تأث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آنها بر عملکرد مدل، به صورت بالقوه، موضوع مناسب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است. </w:t>
      </w:r>
    </w:p>
    <w:p w14:paraId="062AD03B" w14:textId="77777777" w:rsidR="008C0984" w:rsidRPr="00F05CEA" w:rsidRDefault="008C0984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</w:p>
    <w:p w14:paraId="33831FA2" w14:textId="181C1A7B" w:rsidR="008C0984" w:rsidRDefault="00AB40C1" w:rsidP="006F501D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بخش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اد‌گ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رنده</w:t>
      </w:r>
      <w:r w:rsidRPr="00F05CEA">
        <w:rPr>
          <w:color w:val="2F5496"/>
          <w:sz w:val="20"/>
          <w:szCs w:val="24"/>
          <w:rtl/>
          <w:lang w:bidi="fa-IR"/>
        </w:rPr>
        <w:t xml:space="preserve">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به منظور تع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انجام گرفته اند،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درخت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F501D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del w:id="19" w:author="m.pedram" w:date="2022-01-09T13:54:00Z">
        <w:r w:rsidRPr="00F05CEA">
          <w:rPr>
            <w:color w:val="2F5496"/>
            <w:sz w:val="20"/>
            <w:szCs w:val="24"/>
            <w:lang w:bidi="fa-IR"/>
          </w:rPr>
          <w:delText>XGBoost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، </w:delText>
        </w:r>
      </w:del>
      <w:r w:rsidRPr="00F05CEA">
        <w:rPr>
          <w:color w:val="2F5496"/>
          <w:sz w:val="20"/>
          <w:szCs w:val="24"/>
          <w:rtl/>
          <w:lang w:bidi="fa-IR"/>
        </w:rPr>
        <w:t>رگرس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لجست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Random Forest</w:t>
      </w:r>
      <w:r w:rsidRPr="00F05CEA">
        <w:rPr>
          <w:color w:val="2F5496"/>
          <w:sz w:val="20"/>
          <w:szCs w:val="24"/>
          <w:rtl/>
          <w:lang w:bidi="fa-IR"/>
        </w:rPr>
        <w:t xml:space="preserve"> با استفاده از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خون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داده شده‌اند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[۷-۵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]</w:t>
      </w:r>
      <w:r w:rsidRPr="00F05CEA">
        <w:rPr>
          <w:color w:val="2F5496"/>
          <w:sz w:val="20"/>
          <w:szCs w:val="24"/>
          <w:rtl/>
          <w:lang w:bidi="fa-IR"/>
        </w:rPr>
        <w:t xml:space="preserve">.  در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پژوهش‌ها و با استفاده از داده‌ها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در دو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color w:val="2F5496"/>
          <w:sz w:val="20"/>
          <w:szCs w:val="24"/>
          <w:rtl/>
          <w:lang w:bidi="fa-IR"/>
        </w:rPr>
        <w:t xml:space="preserve"> در 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گزارش شده است که با استخراج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آنز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آلان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آم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نوترانسفراز</w:t>
      </w:r>
      <w:r w:rsidRPr="00F05CEA">
        <w:rPr>
          <w:color w:val="2F5496"/>
          <w:sz w:val="20"/>
          <w:szCs w:val="24"/>
          <w:rtl/>
          <w:lang w:bidi="fa-IR"/>
        </w:rPr>
        <w:t xml:space="preserve">  در کبد، درصد درد ماه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چه</w:t>
      </w:r>
      <w:r w:rsidRPr="00F05CEA">
        <w:rPr>
          <w:color w:val="2F5496"/>
          <w:sz w:val="20"/>
          <w:szCs w:val="24"/>
          <w:rtl/>
          <w:lang w:bidi="fa-IR"/>
        </w:rPr>
        <w:t xml:space="preserve">  و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هموگلوب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خون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توان</w:t>
      </w:r>
      <w:r w:rsidRPr="00F05CEA">
        <w:rPr>
          <w:color w:val="2F5496"/>
          <w:sz w:val="20"/>
          <w:szCs w:val="24"/>
          <w:rtl/>
          <w:lang w:bidi="fa-IR"/>
        </w:rPr>
        <w:t xml:space="preserve"> با دقت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حدود ۷۰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وقوع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موارد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حاد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را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پی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نمود [۴].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هدف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وقوع حالت‌ها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حاد در افراد مبتلا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با استفاده از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XGBoost</w:t>
      </w:r>
      <w:r w:rsidRPr="00F05CEA">
        <w:rPr>
          <w:color w:val="2F5496"/>
          <w:sz w:val="20"/>
          <w:szCs w:val="24"/>
          <w:rtl/>
          <w:lang w:bidi="fa-IR"/>
        </w:rPr>
        <w:t xml:space="preserve"> انجام شده است،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سن، وجود آس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ب‌ها</w:t>
      </w:r>
      <w:r w:rsidRPr="00F05CEA">
        <w:rPr>
          <w:color w:val="2F5496"/>
          <w:sz w:val="20"/>
          <w:szCs w:val="24"/>
          <w:rtl/>
          <w:lang w:bidi="fa-IR"/>
        </w:rPr>
        <w:t xml:space="preserve"> و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،‌</w:t>
      </w:r>
      <w:r w:rsidRPr="00F05CEA">
        <w:rPr>
          <w:color w:val="2F5496"/>
          <w:sz w:val="20"/>
          <w:szCs w:val="24"/>
          <w:rtl/>
          <w:lang w:bidi="fa-IR"/>
        </w:rPr>
        <w:t xml:space="preserve"> افزا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LDH</w:t>
      </w:r>
      <w:r w:rsidRPr="00F05CEA">
        <w:rPr>
          <w:color w:val="2F5496"/>
          <w:sz w:val="20"/>
          <w:szCs w:val="24"/>
          <w:rtl/>
          <w:lang w:bidi="fa-IR"/>
        </w:rPr>
        <w:t>،  تندنفس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و 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پرگل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به عنوان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اصل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کننده معرف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شده‌اند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[۱۱]</w:t>
      </w:r>
      <w:r w:rsidRPr="00F05CEA">
        <w:rPr>
          <w:color w:val="2F5496"/>
          <w:sz w:val="20"/>
          <w:szCs w:val="24"/>
          <w:rtl/>
          <w:lang w:bidi="fa-IR"/>
        </w:rPr>
        <w:t>.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[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۱۲</w:t>
      </w:r>
      <w:r w:rsidRPr="00F05CEA">
        <w:rPr>
          <w:color w:val="2F5496"/>
          <w:sz w:val="20"/>
          <w:szCs w:val="24"/>
          <w:rtl/>
          <w:lang w:bidi="fa-IR"/>
        </w:rPr>
        <w:t>] منتشر شده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نشان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دهد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r w:rsidRPr="00F05CEA">
        <w:rPr>
          <w:color w:val="2F5496"/>
          <w:sz w:val="20"/>
          <w:szCs w:val="24"/>
          <w:lang w:bidi="fa-IR"/>
        </w:rPr>
        <w:t>XGBoost</w:t>
      </w:r>
      <w:r w:rsidRPr="00F05CEA">
        <w:rPr>
          <w:color w:val="2F5496"/>
          <w:sz w:val="20"/>
          <w:szCs w:val="24"/>
          <w:rtl/>
          <w:lang w:bidi="fa-IR"/>
        </w:rPr>
        <w:t xml:space="preserve"> و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بار با استفاده از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مجموعه دادگان مربوط به ۳۷۵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(۲۰۱ بهبود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</w:t>
      </w:r>
      <w:r w:rsidRPr="00F05CEA">
        <w:rPr>
          <w:color w:val="2F5496"/>
          <w:sz w:val="20"/>
          <w:szCs w:val="24"/>
          <w:rtl/>
          <w:lang w:bidi="fa-IR"/>
        </w:rPr>
        <w:t>) در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color w:val="2F5496"/>
          <w:sz w:val="20"/>
          <w:szCs w:val="24"/>
          <w:rtl/>
          <w:lang w:bidi="fa-IR"/>
        </w:rPr>
        <w:t xml:space="preserve"> دانشگاه تونگج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ووهان، احتمال مرگ ناش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با دقت ۹۳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color w:val="2F5496"/>
          <w:sz w:val="20"/>
          <w:szCs w:val="24"/>
          <w:rtl/>
          <w:lang w:bidi="fa-IR"/>
        </w:rPr>
        <w:t xml:space="preserve"> 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پی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است. در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 </w:t>
      </w:r>
      <w:r w:rsidRPr="00F05CEA">
        <w:rPr>
          <w:color w:val="2F5496"/>
          <w:sz w:val="20"/>
          <w:szCs w:val="24"/>
          <w:lang w:bidi="fa-IR"/>
        </w:rPr>
        <w:t>LDH</w:t>
      </w:r>
      <w:r w:rsidRPr="00F05CEA">
        <w:rPr>
          <w:color w:val="2F5496"/>
          <w:sz w:val="20"/>
          <w:szCs w:val="24"/>
          <w:rtl/>
          <w:lang w:bidi="fa-IR"/>
        </w:rPr>
        <w:t>، لنفوس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>،‌ و پروتئ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واکنش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به عنوان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مهم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معرف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شده‌اند. در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قات</w:t>
      </w:r>
      <w:r w:rsidRPr="00F05CEA">
        <w:rPr>
          <w:color w:val="2F5496"/>
          <w:sz w:val="20"/>
          <w:szCs w:val="24"/>
          <w:rtl/>
          <w:lang w:bidi="fa-IR"/>
        </w:rPr>
        <w:t xml:space="preserve"> مشابه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هم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با استفاده از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گر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نرخ تنفس، ضربان قلب، شاخص توده بدن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تروژن</w:t>
      </w:r>
      <w:r w:rsidRPr="00F05CEA">
        <w:rPr>
          <w:color w:val="2F5496"/>
          <w:sz w:val="20"/>
          <w:szCs w:val="24"/>
          <w:rtl/>
          <w:lang w:bidi="fa-IR"/>
        </w:rPr>
        <w:t xml:space="preserve">  و کرات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 خون، 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دادگان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در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مختلف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داده شده و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مرگ با دقت‌ها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بالاتر از ۹۰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گزارش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شده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C06BF3">
        <w:rPr>
          <w:rFonts w:hint="cs"/>
          <w:color w:val="2F5496"/>
          <w:sz w:val="20"/>
          <w:szCs w:val="24"/>
          <w:rtl/>
          <w:lang w:bidi="fa-IR"/>
        </w:rPr>
        <w:t>است[۱۵-۱۳]</w:t>
      </w:r>
      <w:r w:rsidR="008C0984">
        <w:rPr>
          <w:color w:val="2F5496"/>
          <w:sz w:val="20"/>
          <w:szCs w:val="24"/>
          <w:rtl/>
          <w:lang w:bidi="fa-IR"/>
        </w:rPr>
        <w:t>.</w:t>
      </w:r>
    </w:p>
    <w:p w14:paraId="4861462B" w14:textId="77777777" w:rsidR="008C0984" w:rsidRDefault="008C0984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</w:p>
    <w:p w14:paraId="56CDC1ED" w14:textId="77777777" w:rsidR="00AB40C1" w:rsidRDefault="00AB40C1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علاوه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بر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مدل‌های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</w:t>
      </w:r>
      <w:r w:rsidRPr="00F05CEA">
        <w:rPr>
          <w:color w:val="2F5496"/>
          <w:sz w:val="20"/>
          <w:szCs w:val="24"/>
          <w:lang w:bidi="fa-IR"/>
        </w:rPr>
        <w:t>XGBoost</w:t>
      </w:r>
      <w:r w:rsidRPr="00F05CEA">
        <w:rPr>
          <w:color w:val="2F5496"/>
          <w:sz w:val="20"/>
          <w:szCs w:val="24"/>
          <w:rtl/>
          <w:lang w:bidi="fa-IR"/>
        </w:rPr>
        <w:t xml:space="preserve">، از 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مدل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بردار پشت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بان</w:t>
      </w:r>
      <w:r w:rsidRPr="00F05CEA">
        <w:rPr>
          <w:color w:val="2F5496"/>
          <w:sz w:val="20"/>
          <w:szCs w:val="24"/>
          <w:rtl/>
          <w:lang w:bidi="fa-IR"/>
        </w:rPr>
        <w:t xml:space="preserve">  و رگرس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لجست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حالت‌ها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حاد و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مرگ مبتلا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شده است</w:t>
      </w:r>
      <w:r w:rsidR="00B330BF">
        <w:rPr>
          <w:rFonts w:hint="cs"/>
          <w:color w:val="2F5496"/>
          <w:sz w:val="20"/>
          <w:szCs w:val="24"/>
          <w:rtl/>
          <w:lang w:bidi="fa-IR"/>
        </w:rPr>
        <w:t xml:space="preserve"> [۱۹-۱۶]</w:t>
      </w:r>
      <w:r w:rsidRPr="00F05CEA">
        <w:rPr>
          <w:color w:val="2F5496"/>
          <w:sz w:val="20"/>
          <w:szCs w:val="24"/>
          <w:rtl/>
          <w:lang w:bidi="fa-IR"/>
        </w:rPr>
        <w:t>. در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پژوهش‌ها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از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ومارکرها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سرم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(به عنوان مثال، کلس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م،</w:t>
      </w:r>
      <w:r w:rsidRPr="00F05CEA">
        <w:rPr>
          <w:color w:val="2F5496"/>
          <w:sz w:val="20"/>
          <w:szCs w:val="24"/>
          <w:rtl/>
          <w:lang w:bidi="fa-IR"/>
        </w:rPr>
        <w:t xml:space="preserve"> 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لاکت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و آلبوم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ن،</w:t>
      </w:r>
      <w:r w:rsidRPr="00F05CEA">
        <w:rPr>
          <w:color w:val="2F5496"/>
          <w:sz w:val="20"/>
          <w:szCs w:val="24"/>
          <w:rtl/>
          <w:lang w:bidi="fa-IR"/>
        </w:rPr>
        <w:t xml:space="preserve"> گلوتات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، لنفوس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T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الغ</w:t>
      </w:r>
      <w:r w:rsidRPr="00F05CEA">
        <w:rPr>
          <w:color w:val="2F5496"/>
          <w:sz w:val="20"/>
          <w:szCs w:val="24"/>
          <w:rtl/>
          <w:lang w:bidi="fa-IR"/>
        </w:rPr>
        <w:t xml:space="preserve">  و پروتئ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تام)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تخم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پارامترها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مدل استفاده شده است.</w:t>
      </w:r>
    </w:p>
    <w:p w14:paraId="2E9586ED" w14:textId="77777777" w:rsidR="008C0984" w:rsidRPr="00F05CEA" w:rsidRDefault="008C0984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</w:p>
    <w:p w14:paraId="3966062B" w14:textId="77777777" w:rsidR="005D2D1A" w:rsidRPr="00F05CEA" w:rsidRDefault="00AB40C1" w:rsidP="002D0A5E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با استفاده از دادگان مربوط  به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۲۷۹ مراجعه کننده (۱۷۷ مبتلا)، در مقا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سه</w:t>
      </w:r>
      <w:r w:rsidRPr="00F05CEA">
        <w:rPr>
          <w:color w:val="2F5496"/>
          <w:sz w:val="20"/>
          <w:szCs w:val="24"/>
          <w:rtl/>
          <w:lang w:bidi="fa-IR"/>
        </w:rPr>
        <w:t xml:space="preserve"> با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مختلف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درخت تصم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م،</w:t>
      </w:r>
      <w:r w:rsidRPr="00F05CEA">
        <w:rPr>
          <w:color w:val="2F5496"/>
          <w:sz w:val="20"/>
          <w:szCs w:val="24"/>
          <w:lang w:bidi="fa-IR"/>
        </w:rPr>
        <w:t xml:space="preserve">k </w:t>
      </w:r>
      <w:r w:rsidR="00B330BF">
        <w:rPr>
          <w:rFonts w:hint="cs"/>
          <w:color w:val="2F5496"/>
          <w:sz w:val="20"/>
          <w:szCs w:val="24"/>
          <w:rtl/>
          <w:lang w:bidi="fa-IR"/>
        </w:rPr>
        <w:t>-</w:t>
      </w:r>
      <w:r w:rsidRPr="00F05CEA">
        <w:rPr>
          <w:color w:val="2F5496"/>
          <w:sz w:val="20"/>
          <w:szCs w:val="24"/>
          <w:rtl/>
          <w:lang w:bidi="fa-IR"/>
        </w:rPr>
        <w:t>نزد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ک‌تر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همسا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بردار پشت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بان،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>naive Bayes</w:t>
      </w:r>
      <w:r w:rsidRPr="00F05CEA">
        <w:rPr>
          <w:color w:val="2F5496"/>
          <w:sz w:val="20"/>
          <w:szCs w:val="24"/>
          <w:rtl/>
          <w:lang w:bidi="fa-IR"/>
        </w:rPr>
        <w:t xml:space="preserve"> و رگرس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Pr="00F05CEA">
        <w:rPr>
          <w:color w:val="2F5496"/>
          <w:sz w:val="20"/>
          <w:szCs w:val="24"/>
          <w:rtl/>
          <w:lang w:bidi="fa-IR"/>
        </w:rPr>
        <w:t xml:space="preserve"> لجست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ک،</w:t>
      </w:r>
      <w:r w:rsidRPr="00F05CEA">
        <w:rPr>
          <w:color w:val="2F5496"/>
          <w:sz w:val="20"/>
          <w:szCs w:val="24"/>
          <w:rtl/>
          <w:lang w:bidi="fa-IR"/>
        </w:rPr>
        <w:t xml:space="preserve">  مدل </w:t>
      </w:r>
      <w:r w:rsidRPr="00F05CEA">
        <w:rPr>
          <w:color w:val="2F5496"/>
          <w:sz w:val="20"/>
          <w:szCs w:val="24"/>
          <w:lang w:bidi="fa-IR"/>
        </w:rPr>
        <w:t>Random Forest</w:t>
      </w:r>
      <w:r w:rsidRPr="00F05CEA">
        <w:rPr>
          <w:color w:val="2F5496"/>
          <w:sz w:val="20"/>
          <w:szCs w:val="24"/>
          <w:rtl/>
          <w:lang w:bidi="fa-IR"/>
        </w:rPr>
        <w:t xml:space="preserve"> با دقت ۸۲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حساسی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برابر با ۹۲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و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تشخی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۶۵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٪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بهتری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="000F62FA">
        <w:rPr>
          <w:color w:val="2F5496"/>
          <w:sz w:val="20"/>
          <w:szCs w:val="24"/>
          <w:rtl/>
          <w:lang w:bidi="fa-IR"/>
        </w:rPr>
        <w:t xml:space="preserve"> عملکرد را نشان داده است [۲</w:t>
      </w:r>
      <w:r w:rsidR="000F62FA">
        <w:rPr>
          <w:rFonts w:hint="cs"/>
          <w:color w:val="2F5496"/>
          <w:sz w:val="20"/>
          <w:szCs w:val="24"/>
          <w:rtl/>
          <w:lang w:bidi="fa-IR"/>
        </w:rPr>
        <w:t>۰</w:t>
      </w:r>
      <w:r w:rsidRPr="00F05CEA">
        <w:rPr>
          <w:color w:val="2F5496"/>
          <w:sz w:val="20"/>
          <w:szCs w:val="24"/>
          <w:rtl/>
          <w:lang w:bidi="fa-IR"/>
        </w:rPr>
        <w:t>].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همچن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نشان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دهد که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روش نسبت به نقص دادگان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عدم تعادل در تعداد نمونه</w:t>
      </w:r>
      <w:r w:rsidR="002D0A5E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مشاهده شده در هر کلاس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کمتر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دارد.</w:t>
      </w:r>
    </w:p>
    <w:p w14:paraId="1A0771D2" w14:textId="77777777" w:rsidR="002E2166" w:rsidRPr="00F05CEA" w:rsidRDefault="003F7503" w:rsidP="0055651D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و</w:t>
      </w:r>
      <w:r w:rsidR="005D2D1A" w:rsidRPr="00F05CEA">
        <w:rPr>
          <w:rFonts w:cs="Times New Roman" w:hint="cs"/>
          <w:sz w:val="20"/>
          <w:rtl/>
          <w:lang w:bidi="fa-IR"/>
        </w:rPr>
        <w:t>–</w:t>
      </w:r>
      <w:r w:rsidR="005D2D1A" w:rsidRPr="00F05CEA">
        <w:rPr>
          <w:sz w:val="20"/>
          <w:rtl/>
          <w:lang w:bidi="fa-IR"/>
        </w:rPr>
        <w:t xml:space="preserve"> </w:t>
      </w:r>
      <w:r w:rsidR="005D2D1A" w:rsidRPr="00F05CEA">
        <w:rPr>
          <w:rFonts w:hint="cs"/>
          <w:sz w:val="20"/>
          <w:rtl/>
          <w:lang w:bidi="fa-IR"/>
        </w:rPr>
        <w:t>جنبه</w:t>
      </w:r>
      <w:r w:rsidR="005D2D1A" w:rsidRPr="00F05CEA">
        <w:rPr>
          <w:sz w:val="20"/>
          <w:rtl/>
          <w:lang w:bidi="fa-IR"/>
        </w:rPr>
        <w:t xml:space="preserve"> </w:t>
      </w:r>
      <w:r w:rsidR="005D2D1A" w:rsidRPr="00F05CEA">
        <w:rPr>
          <w:rFonts w:hint="cs"/>
          <w:sz w:val="20"/>
          <w:rtl/>
          <w:lang w:bidi="fa-IR"/>
        </w:rPr>
        <w:t>جديد</w:t>
      </w:r>
      <w:r w:rsidR="005D2D1A" w:rsidRPr="00F05CEA">
        <w:rPr>
          <w:sz w:val="20"/>
          <w:rtl/>
          <w:lang w:bidi="fa-IR"/>
        </w:rPr>
        <w:t xml:space="preserve"> </w:t>
      </w:r>
      <w:r w:rsidR="005D2D1A" w:rsidRPr="00F05CEA">
        <w:rPr>
          <w:rFonts w:hint="cs"/>
          <w:sz w:val="20"/>
          <w:rtl/>
          <w:lang w:bidi="fa-IR"/>
        </w:rPr>
        <w:t>بودن</w:t>
      </w:r>
      <w:r w:rsidR="005D2D1A" w:rsidRPr="00F05CEA">
        <w:rPr>
          <w:sz w:val="20"/>
          <w:rtl/>
          <w:lang w:bidi="fa-IR"/>
        </w:rPr>
        <w:t xml:space="preserve"> </w:t>
      </w:r>
      <w:r w:rsidR="005D2D1A" w:rsidRPr="00F05CEA">
        <w:rPr>
          <w:rFonts w:hint="cs"/>
          <w:sz w:val="20"/>
          <w:rtl/>
          <w:lang w:bidi="fa-IR"/>
        </w:rPr>
        <w:t>و</w:t>
      </w:r>
      <w:r w:rsidR="005D2D1A" w:rsidRPr="00F05CEA">
        <w:rPr>
          <w:sz w:val="20"/>
          <w:rtl/>
          <w:lang w:bidi="fa-IR"/>
        </w:rPr>
        <w:t xml:space="preserve"> </w:t>
      </w:r>
      <w:r w:rsidR="005D2D1A" w:rsidRPr="00F05CEA">
        <w:rPr>
          <w:rFonts w:hint="cs"/>
          <w:sz w:val="20"/>
          <w:rtl/>
          <w:lang w:bidi="fa-IR"/>
        </w:rPr>
        <w:t>نوآوري</w:t>
      </w:r>
      <w:r w:rsidR="005D2D1A" w:rsidRPr="00F05CEA">
        <w:rPr>
          <w:sz w:val="20"/>
          <w:rtl/>
          <w:lang w:bidi="fa-IR"/>
        </w:rPr>
        <w:t xml:space="preserve"> </w:t>
      </w:r>
      <w:r w:rsidR="00B32147" w:rsidRPr="00F05CEA">
        <w:rPr>
          <w:sz w:val="20"/>
          <w:rtl/>
          <w:lang w:bidi="fa-IR"/>
        </w:rPr>
        <w:t xml:space="preserve">در </w:t>
      </w:r>
      <w:r w:rsidR="005D2D1A" w:rsidRPr="00F05CEA">
        <w:rPr>
          <w:sz w:val="20"/>
          <w:rtl/>
          <w:lang w:bidi="fa-IR"/>
        </w:rPr>
        <w:t>تحقيق:</w:t>
      </w:r>
    </w:p>
    <w:p w14:paraId="2AA642BB" w14:textId="77777777" w:rsidR="006F501D" w:rsidRDefault="006F501D" w:rsidP="006F501D">
      <w:pPr>
        <w:pStyle w:val="Untertitel"/>
        <w:numPr>
          <w:ilvl w:val="0"/>
          <w:numId w:val="39"/>
        </w:numPr>
        <w:ind w:right="-694"/>
        <w:jc w:val="both"/>
        <w:rPr>
          <w:ins w:id="20" w:author="m.pedram" w:date="2022-01-09T13:54:00Z"/>
          <w:color w:val="2F5496"/>
          <w:sz w:val="20"/>
          <w:szCs w:val="24"/>
          <w:lang w:bidi="fa-IR"/>
        </w:rPr>
      </w:pPr>
      <w:ins w:id="21" w:author="m.pedram" w:date="2022-01-09T13:54:00Z"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>برای  مدیریت</w:t>
        </w:r>
        <w:r w:rsidRPr="006F501D">
          <w:rPr>
            <w:color w:val="2F5496"/>
            <w:sz w:val="20"/>
            <w:szCs w:val="24"/>
            <w:rtl/>
            <w:lang w:bidi="fa-IR"/>
          </w:rPr>
          <w:t xml:space="preserve"> جا</w:t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color w:val="2F5496"/>
            <w:sz w:val="20"/>
            <w:szCs w:val="24"/>
            <w:rtl/>
            <w:lang w:bidi="fa-IR"/>
          </w:rPr>
          <w:t xml:space="preserve"> خال</w:t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color w:val="2F5496"/>
            <w:sz w:val="20"/>
            <w:szCs w:val="24"/>
            <w:rtl/>
            <w:lang w:bidi="fa-IR"/>
          </w:rPr>
          <w:t xml:space="preserve"> دادگان از دست رفته و </w:t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6F501D">
          <w:rPr>
            <w:rFonts w:hint="eastAsia"/>
            <w:color w:val="2F5496"/>
            <w:sz w:val="20"/>
            <w:szCs w:val="24"/>
            <w:rtl/>
            <w:lang w:bidi="fa-IR"/>
          </w:rPr>
          <w:t>ا</w:t>
        </w:r>
        <w:r w:rsidRPr="006F501D">
          <w:rPr>
            <w:color w:val="2F5496"/>
            <w:sz w:val="20"/>
            <w:szCs w:val="24"/>
            <w:rtl/>
            <w:lang w:bidi="fa-IR"/>
          </w:rPr>
          <w:t xml:space="preserve"> ثبت نشده</w:t>
        </w:r>
        <w:r w:rsidR="00971A7D">
          <w:rPr>
            <w:rStyle w:val="Funotenzeichen"/>
            <w:color w:val="2F5496"/>
            <w:sz w:val="20"/>
            <w:szCs w:val="24"/>
            <w:rtl/>
            <w:lang w:bidi="fa-IR"/>
          </w:rPr>
          <w:footnoteReference w:id="9"/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 از الگوریتم </w:t>
        </w:r>
        <w:r w:rsidRPr="006F501D">
          <w:rPr>
            <w:color w:val="2F5496"/>
            <w:sz w:val="20"/>
            <w:szCs w:val="24"/>
            <w:lang w:bidi="fa-IR"/>
          </w:rPr>
          <w:t>KNNImputer</w:t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 و برای حذف داده‌های پرت از الگوریتم </w:t>
        </w:r>
        <w:r w:rsidRPr="006F501D">
          <w:rPr>
            <w:color w:val="2F5496"/>
            <w:sz w:val="20"/>
            <w:szCs w:val="24"/>
            <w:lang w:bidi="fa-IR"/>
          </w:rPr>
          <w:t>isolation forest (iForest)</w:t>
        </w:r>
        <w:r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 استفاده می‌شود. </w:t>
        </w:r>
      </w:ins>
    </w:p>
    <w:p w14:paraId="475AD7AD" w14:textId="77777777" w:rsidR="006F501D" w:rsidRPr="006F501D" w:rsidRDefault="006F501D" w:rsidP="006F501D">
      <w:pPr>
        <w:pStyle w:val="Untertitel"/>
        <w:numPr>
          <w:ilvl w:val="0"/>
          <w:numId w:val="39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آن‌جا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که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دادگان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در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مواردی</w:t>
      </w:r>
      <w:r w:rsidRPr="00F05CEA">
        <w:rPr>
          <w:color w:val="2F5496"/>
          <w:sz w:val="20"/>
          <w:szCs w:val="24"/>
          <w:rtl/>
          <w:lang w:bidi="fa-IR"/>
        </w:rPr>
        <w:t xml:space="preserve"> با نرخ 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نمونه‌بردار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متفاوت جمع‌آور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شده‌اند،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کسان‌ساز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طول بردارها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طر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بردار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افزا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ضرور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نظر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رسد</w:t>
      </w:r>
      <w:r w:rsidRPr="00F05CEA">
        <w:rPr>
          <w:color w:val="2F5496"/>
          <w:sz w:val="20"/>
          <w:szCs w:val="24"/>
          <w:rtl/>
          <w:lang w:bidi="fa-IR"/>
        </w:rPr>
        <w:t>. بد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منظور در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پژوهش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اول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بار از روش </w:t>
      </w:r>
      <w:r w:rsidRPr="00F05CEA">
        <w:rPr>
          <w:color w:val="2F5496"/>
          <w:sz w:val="20"/>
          <w:szCs w:val="24"/>
          <w:lang w:bidi="fa-IR"/>
        </w:rPr>
        <w:t>synthetic minority over-sampling technique (SMOTE)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>
        <w:rPr>
          <w:rFonts w:hint="cs"/>
          <w:color w:val="2F5496"/>
          <w:sz w:val="20"/>
          <w:szCs w:val="24"/>
          <w:rtl/>
          <w:lang w:bidi="fa-IR"/>
        </w:rPr>
        <w:t>مجموعه</w:t>
      </w:r>
      <w:r w:rsidRPr="00F05CEA">
        <w:rPr>
          <w:color w:val="2F5496"/>
          <w:sz w:val="20"/>
          <w:szCs w:val="24"/>
          <w:rtl/>
          <w:lang w:bidi="fa-IR"/>
        </w:rPr>
        <w:t xml:space="preserve"> داد</w:t>
      </w:r>
      <w:r>
        <w:rPr>
          <w:rFonts w:hint="cs"/>
          <w:color w:val="2F5496"/>
          <w:sz w:val="20"/>
          <w:szCs w:val="24"/>
          <w:rtl/>
          <w:lang w:bidi="fa-IR"/>
        </w:rPr>
        <w:t>گان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استفاده خواهد شد.</w:t>
      </w:r>
    </w:p>
    <w:p w14:paraId="0310D63A" w14:textId="77777777" w:rsidR="001C114E" w:rsidRPr="001C114E" w:rsidRDefault="001C114E" w:rsidP="001C114E">
      <w:pPr>
        <w:pStyle w:val="Untertitel"/>
        <w:numPr>
          <w:ilvl w:val="0"/>
          <w:numId w:val="39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>
        <w:rPr>
          <w:rFonts w:hint="cs"/>
          <w:color w:val="2F5496"/>
          <w:sz w:val="20"/>
          <w:szCs w:val="24"/>
          <w:rtl/>
          <w:lang w:bidi="fa-IR"/>
        </w:rPr>
        <w:t>ب</w:t>
      </w:r>
      <w:r w:rsidRPr="001C114E">
        <w:rPr>
          <w:color w:val="2F5496"/>
          <w:sz w:val="20"/>
          <w:szCs w:val="24"/>
          <w:rtl/>
          <w:lang w:bidi="fa-IR"/>
        </w:rPr>
        <w:t>را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استخراج و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مرتبط، برخلاف استفاده از روش </w:t>
      </w:r>
      <w:r w:rsidRPr="001C114E">
        <w:rPr>
          <w:color w:val="2F5496"/>
          <w:sz w:val="20"/>
          <w:szCs w:val="24"/>
          <w:lang w:bidi="fa-IR"/>
        </w:rPr>
        <w:t>XGBoost</w:t>
      </w:r>
      <w:r w:rsidRPr="001C114E">
        <w:rPr>
          <w:color w:val="2F5496"/>
          <w:sz w:val="20"/>
          <w:szCs w:val="24"/>
          <w:rtl/>
          <w:lang w:bidi="fa-IR"/>
        </w:rPr>
        <w:t xml:space="preserve"> در پژوهش‌ها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گذشته، از روش‌ها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جا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گز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1C114E">
        <w:rPr>
          <w:color w:val="2F5496"/>
          <w:sz w:val="20"/>
          <w:szCs w:val="24"/>
          <w:rtl/>
          <w:lang w:bidi="fa-IR"/>
        </w:rPr>
        <w:t xml:space="preserve"> مانند الگور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1C114E">
        <w:rPr>
          <w:color w:val="2F5496"/>
          <w:sz w:val="20"/>
          <w:szCs w:val="24"/>
          <w:rtl/>
          <w:lang w:bidi="fa-IR"/>
        </w:rPr>
        <w:t xml:space="preserve"> ژنت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ک،</w:t>
      </w:r>
      <w:r w:rsidRPr="001C114E">
        <w:rPr>
          <w:color w:val="2F5496"/>
          <w:sz w:val="20"/>
          <w:szCs w:val="24"/>
          <w:rtl/>
          <w:lang w:bidi="fa-IR"/>
        </w:rPr>
        <w:t xml:space="preserve"> روش‌ها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جستجو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ترت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1C114E">
        <w:rPr>
          <w:color w:val="2F5496"/>
          <w:sz w:val="20"/>
          <w:szCs w:val="24"/>
          <w:rtl/>
          <w:lang w:bidi="fa-IR"/>
        </w:rPr>
        <w:t xml:space="preserve"> ترک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1C114E">
        <w:rPr>
          <w:color w:val="2F5496"/>
          <w:sz w:val="20"/>
          <w:szCs w:val="24"/>
          <w:rtl/>
          <w:lang w:bidi="fa-IR"/>
        </w:rPr>
        <w:t xml:space="preserve"> الگور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خوشه‌بند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و رده‌بند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و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1C114E">
        <w:rPr>
          <w:color w:val="2F5496"/>
          <w:sz w:val="20"/>
          <w:szCs w:val="24"/>
          <w:rtl/>
          <w:lang w:bidi="fa-IR"/>
        </w:rPr>
        <w:t xml:space="preserve"> برا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color w:val="2F5496"/>
          <w:sz w:val="20"/>
          <w:szCs w:val="24"/>
          <w:rtl/>
          <w:lang w:bidi="fa-IR"/>
        </w:rPr>
        <w:t xml:space="preserve"> انتخاب بهتر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1C114E">
        <w:rPr>
          <w:color w:val="2F5496"/>
          <w:sz w:val="20"/>
          <w:szCs w:val="24"/>
          <w:rtl/>
          <w:lang w:bidi="fa-IR"/>
        </w:rPr>
        <w:t xml:space="preserve"> و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1C114E">
        <w:rPr>
          <w:color w:val="2F5496"/>
          <w:sz w:val="20"/>
          <w:szCs w:val="24"/>
          <w:rtl/>
          <w:lang w:bidi="fa-IR"/>
        </w:rPr>
        <w:t xml:space="preserve"> استفاده م</w:t>
      </w:r>
      <w:r w:rsidRPr="001C114E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1C114E">
        <w:rPr>
          <w:rFonts w:hint="eastAsia"/>
          <w:color w:val="2F5496"/>
          <w:sz w:val="20"/>
          <w:szCs w:val="24"/>
          <w:rtl/>
          <w:lang w:bidi="fa-IR"/>
        </w:rPr>
        <w:t>شود</w:t>
      </w:r>
      <w:r>
        <w:rPr>
          <w:rFonts w:hint="cs"/>
          <w:color w:val="2F5496"/>
          <w:sz w:val="20"/>
          <w:szCs w:val="24"/>
          <w:rtl/>
          <w:lang w:bidi="fa-IR"/>
        </w:rPr>
        <w:t>.</w:t>
      </w:r>
    </w:p>
    <w:p w14:paraId="37F72266" w14:textId="29ECC0D5" w:rsidR="002E2166" w:rsidRPr="00F05CEA" w:rsidRDefault="006108B5" w:rsidP="00971A7D">
      <w:pPr>
        <w:pStyle w:val="Untertitel"/>
        <w:numPr>
          <w:ilvl w:val="0"/>
          <w:numId w:val="39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del w:id="24" w:author="m.pedram" w:date="2022-01-09T13:54:00Z"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مدل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ادگ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رنده‌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</w:delText>
        </w:r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در پژوهش‌ها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پ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ش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ن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تنها برا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تشخ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ص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ب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مار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کوو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د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مورد استفاده قرار گرفته است. </w:delText>
        </w:r>
      </w:del>
      <w:r w:rsidRPr="00F05CEA">
        <w:rPr>
          <w:color w:val="2F5496"/>
          <w:sz w:val="20"/>
          <w:szCs w:val="24"/>
          <w:rtl/>
          <w:lang w:bidi="fa-IR"/>
        </w:rPr>
        <w:t>در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71A7D">
        <w:rPr>
          <w:rFonts w:hint="eastAsia"/>
          <w:color w:val="2F5496"/>
          <w:sz w:val="20"/>
          <w:szCs w:val="24"/>
          <w:rtl/>
          <w:lang w:bidi="fa-IR"/>
        </w:rPr>
        <w:t>ق</w:t>
      </w:r>
      <w:r w:rsidR="00971A7D">
        <w:rPr>
          <w:rFonts w:hint="cs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از طر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del w:id="25" w:author="m.pedram" w:date="2022-01-09T13:54:00Z"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</w:del>
      <w:ins w:id="26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ترکیبی داده‌کاوی</w:t>
        </w:r>
        <w:r w:rsidR="00971A7D">
          <w:rPr>
            <w:rStyle w:val="Funotenzeichen"/>
            <w:color w:val="2F5496"/>
            <w:sz w:val="20"/>
            <w:szCs w:val="24"/>
            <w:rtl/>
            <w:lang w:bidi="fa-IR"/>
          </w:rPr>
          <w:footnoteReference w:id="10"/>
        </w:r>
      </w:ins>
      <w:r w:rsidRPr="00F05CEA">
        <w:rPr>
          <w:color w:val="2F5496"/>
          <w:sz w:val="20"/>
          <w:szCs w:val="24"/>
          <w:rtl/>
          <w:lang w:bidi="fa-IR"/>
        </w:rPr>
        <w:t xml:space="preserve"> دنبال خواهد شد.</w:t>
      </w:r>
      <w:ins w:id="29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 xml:space="preserve"> 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>مدل پ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شنهاد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ابتدا از چهار نوع طبقه‌بند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کننده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شناخته شده‌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 w:rsidR="00971A7D" w:rsidRPr="00971A7D">
          <w:rPr>
            <w:color w:val="2F5496"/>
            <w:sz w:val="20"/>
            <w:szCs w:val="24"/>
            <w:lang w:bidi="fa-IR"/>
          </w:rPr>
          <w:t>extra trees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، </w:t>
        </w:r>
        <w:r w:rsidR="00971A7D" w:rsidRPr="00971A7D">
          <w:rPr>
            <w:color w:val="2F5496"/>
            <w:sz w:val="20"/>
            <w:szCs w:val="24"/>
            <w:lang w:bidi="fa-IR"/>
          </w:rPr>
          <w:t>random forest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>، رگرس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ون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لجست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و ماش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ن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بردار پشت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بان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که هر کدام معمار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و مشخصات 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ادگ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ر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مخصوص به خود را دارند ساخته م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شود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>. در مرحله بعد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و برا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بالا بردن کارا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روش‌ها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ادگ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ر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ترک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ب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(بگ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نگ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و/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ا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بوست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نگ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) وارد عمل شده و 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متا مدل پ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ش‌ب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ن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کننده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تعل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م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 xml:space="preserve"> م</w:t>
        </w:r>
        <w:r w:rsidR="00971A7D"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971A7D" w:rsidRPr="00971A7D">
          <w:rPr>
            <w:rFonts w:hint="eastAsia"/>
            <w:color w:val="2F5496"/>
            <w:sz w:val="20"/>
            <w:szCs w:val="24"/>
            <w:rtl/>
            <w:lang w:bidi="fa-IR"/>
          </w:rPr>
          <w:t>ابد</w:t>
        </w:r>
        <w:r w:rsidR="00971A7D" w:rsidRPr="00971A7D">
          <w:rPr>
            <w:color w:val="2F5496"/>
            <w:sz w:val="20"/>
            <w:szCs w:val="24"/>
            <w:rtl/>
            <w:lang w:bidi="fa-IR"/>
          </w:rPr>
          <w:t>.</w:t>
        </w:r>
      </w:ins>
    </w:p>
    <w:p w14:paraId="1EEF66CB" w14:textId="77777777" w:rsidR="002E2166" w:rsidRPr="00F05CEA" w:rsidRDefault="002E2166" w:rsidP="00A735FF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ز- اهداف مشخص تحقيق (شامل اهداف آرماني، </w:t>
      </w:r>
      <w:r w:rsidR="00393A79" w:rsidRPr="00F05CEA">
        <w:rPr>
          <w:sz w:val="20"/>
          <w:rtl/>
          <w:lang w:bidi="fa-IR"/>
        </w:rPr>
        <w:t xml:space="preserve">کلی، </w:t>
      </w:r>
      <w:r w:rsidRPr="00F05CEA">
        <w:rPr>
          <w:sz w:val="20"/>
          <w:rtl/>
          <w:lang w:bidi="fa-IR"/>
        </w:rPr>
        <w:t xml:space="preserve">اهداف ويژه و كاربردي): </w:t>
      </w:r>
    </w:p>
    <w:p w14:paraId="61474C04" w14:textId="7AAE764E" w:rsidR="006108B5" w:rsidRPr="00F05CEA" w:rsidRDefault="006108B5" w:rsidP="00971A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بهبود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روش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های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پردازش دادگان به منظور پر کردن جاها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del w:id="30" w:author="m.pedram" w:date="2022-01-09T13:54:00Z">
        <w:r w:rsidR="00996E2F">
          <w:rPr>
            <w:rStyle w:val="Funotenzeichen"/>
            <w:color w:val="2F5496"/>
            <w:sz w:val="20"/>
            <w:szCs w:val="24"/>
            <w:rtl/>
            <w:lang w:bidi="fa-IR"/>
          </w:rPr>
          <w:footnoteReference w:id="11"/>
        </w:r>
      </w:del>
      <w:r w:rsidR="00971A7D">
        <w:rPr>
          <w:color w:val="2F5496"/>
          <w:sz w:val="20"/>
          <w:szCs w:val="24"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در مجموعه دادگان</w:t>
      </w:r>
      <w:r w:rsidRPr="00F05CEA">
        <w:rPr>
          <w:color w:val="2F5496"/>
          <w:sz w:val="20"/>
          <w:szCs w:val="24"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و همچن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متعادل کردن تعداد نمونه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دو کلاس با استفاده از روش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افزا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.</w:t>
      </w:r>
    </w:p>
    <w:p w14:paraId="073C203B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تعیی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تأث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رگذار</w:t>
      </w:r>
      <w:r w:rsidRPr="00F05CEA">
        <w:rPr>
          <w:color w:val="2F5496"/>
          <w:sz w:val="20"/>
          <w:szCs w:val="24"/>
          <w:rtl/>
          <w:lang w:bidi="fa-IR"/>
        </w:rPr>
        <w:t xml:space="preserve"> (از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خون، علائم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گازها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در خون شر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) در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ص،</w:t>
      </w:r>
      <w:r w:rsidRPr="00F05CEA">
        <w:rPr>
          <w:color w:val="2F5496"/>
          <w:sz w:val="20"/>
          <w:szCs w:val="24"/>
          <w:rtl/>
          <w:lang w:bidi="fa-IR"/>
        </w:rPr>
        <w:t xml:space="preserve"> به منظور کاهش هز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ثبت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شگاه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دادگان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.</w:t>
      </w:r>
    </w:p>
    <w:p w14:paraId="28AD24B1" w14:textId="45412DAD" w:rsidR="00916B3B" w:rsidRPr="00F05CEA" w:rsidRDefault="006108B5" w:rsidP="00971A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بهبود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8C0984">
        <w:rPr>
          <w:rFonts w:hint="cs"/>
          <w:color w:val="2F5496"/>
          <w:sz w:val="20"/>
          <w:szCs w:val="24"/>
          <w:rtl/>
          <w:lang w:bidi="fa-IR"/>
        </w:rPr>
        <w:t xml:space="preserve">دقت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تشخی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از طر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</w:t>
      </w:r>
      <w:r w:rsidR="00971A7D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del w:id="33" w:author="m.pedram" w:date="2022-01-09T13:54:00Z"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</w:del>
      <w:ins w:id="34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ترکیبی داده‌کاوی</w:t>
        </w:r>
      </w:ins>
      <w:r w:rsidR="00971A7D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بردار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رده 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.</w:t>
      </w:r>
    </w:p>
    <w:p w14:paraId="1565690E" w14:textId="77777777" w:rsidR="002E2166" w:rsidRPr="00F05CEA" w:rsidRDefault="002E2166" w:rsidP="005D2D1A">
      <w:pPr>
        <w:pStyle w:val="Untertitel"/>
        <w:ind w:right="-694"/>
        <w:jc w:val="both"/>
        <w:rPr>
          <w:sz w:val="20"/>
          <w:rtl/>
          <w:lang w:bidi="fa-IR"/>
        </w:rPr>
      </w:pPr>
    </w:p>
    <w:p w14:paraId="6E7BEDE3" w14:textId="77777777" w:rsidR="002E2166" w:rsidRPr="00F05CEA" w:rsidRDefault="002E2166" w:rsidP="006108B5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ح</w:t>
      </w:r>
      <w:r w:rsidRPr="00F05CEA">
        <w:rPr>
          <w:rFonts w:cs="Times New Roman" w:hint="cs"/>
          <w:sz w:val="20"/>
          <w:rtl/>
          <w:lang w:bidi="fa-IR"/>
        </w:rPr>
        <w:t>–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در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صورت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داشتن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هدف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كاربردي،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نام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بهره‏وران</w:t>
      </w:r>
      <w:r w:rsidRPr="00F05CEA">
        <w:rPr>
          <w:sz w:val="20"/>
          <w:rtl/>
          <w:lang w:bidi="fa-IR"/>
        </w:rPr>
        <w:t xml:space="preserve"> (</w:t>
      </w:r>
      <w:r w:rsidRPr="00F05CEA">
        <w:rPr>
          <w:rFonts w:hint="cs"/>
          <w:sz w:val="20"/>
          <w:rtl/>
          <w:lang w:bidi="fa-IR"/>
        </w:rPr>
        <w:t>سازمان‏ها،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صنايع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يا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گروه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ذينفعان</w:t>
      </w:r>
      <w:r w:rsidRPr="00F05CEA">
        <w:rPr>
          <w:sz w:val="20"/>
          <w:rtl/>
          <w:lang w:bidi="fa-IR"/>
        </w:rPr>
        <w:t xml:space="preserve">) </w:t>
      </w:r>
      <w:r w:rsidRPr="00F05CEA">
        <w:rPr>
          <w:rFonts w:hint="cs"/>
          <w:sz w:val="20"/>
          <w:rtl/>
          <w:lang w:bidi="fa-IR"/>
        </w:rPr>
        <w:t>ذكر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شود</w:t>
      </w:r>
      <w:r w:rsidR="00B32147" w:rsidRPr="00F05CEA">
        <w:rPr>
          <w:sz w:val="20"/>
          <w:rtl/>
          <w:lang w:bidi="fa-IR"/>
        </w:rPr>
        <w:t xml:space="preserve"> (به عبارت دیگر محل اجرای مطالعه موردی)</w:t>
      </w:r>
      <w:r w:rsidRPr="00F05CEA">
        <w:rPr>
          <w:sz w:val="20"/>
          <w:rtl/>
          <w:lang w:bidi="fa-IR"/>
        </w:rPr>
        <w:t>:</w:t>
      </w:r>
      <w:r w:rsidR="00A735FF" w:rsidRPr="00F05CEA">
        <w:rPr>
          <w:sz w:val="20"/>
          <w:rtl/>
          <w:lang w:bidi="fa-IR"/>
        </w:rPr>
        <w:t xml:space="preserve"> </w:t>
      </w:r>
    </w:p>
    <w:p w14:paraId="23621953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آزمای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شگاه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ثبت دادگان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</w:p>
    <w:p w14:paraId="0572425F" w14:textId="77777777" w:rsidR="006108B5" w:rsidRPr="00F05CEA" w:rsidRDefault="006108B5" w:rsidP="00AB40C1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مراکز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بهداشتی</w:t>
      </w:r>
      <w:r w:rsidRPr="00F05CEA">
        <w:rPr>
          <w:color w:val="2F5496"/>
          <w:sz w:val="20"/>
          <w:szCs w:val="24"/>
          <w:rtl/>
          <w:lang w:bidi="fa-IR"/>
        </w:rPr>
        <w:t xml:space="preserve"> و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</w:p>
    <w:p w14:paraId="0B68F95A" w14:textId="77777777" w:rsidR="008C3BE2" w:rsidRPr="00F05CEA" w:rsidRDefault="0013626E" w:rsidP="00F34F43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ط</w:t>
      </w:r>
      <w:r w:rsidR="005D2D1A" w:rsidRPr="00F05CEA">
        <w:rPr>
          <w:sz w:val="20"/>
          <w:rtl/>
          <w:lang w:bidi="fa-IR"/>
        </w:rPr>
        <w:t xml:space="preserve">- سؤالات </w:t>
      </w:r>
      <w:r w:rsidR="00B32147" w:rsidRPr="00F05CEA">
        <w:rPr>
          <w:sz w:val="20"/>
          <w:rtl/>
          <w:lang w:bidi="fa-IR"/>
        </w:rPr>
        <w:t>تحقیق</w:t>
      </w:r>
      <w:r w:rsidR="008C3BE2" w:rsidRPr="00F05CEA">
        <w:rPr>
          <w:sz w:val="20"/>
          <w:rtl/>
          <w:lang w:bidi="fa-IR"/>
        </w:rPr>
        <w:t>:</w:t>
      </w:r>
    </w:p>
    <w:p w14:paraId="5532A612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اعمال روش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پردازش دادگان و متعادل نمودن تعداد نمونه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دو کلاس با استفاده از روش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نمونه افزا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چه تأث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دقت عملکرد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طبقه‌بند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دارد؟ </w:t>
      </w:r>
    </w:p>
    <w:p w14:paraId="1319D91B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دست آمده از ثبت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خون، علائم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اکسیژن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در خون شر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کدام بردار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قابل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را دارد؟</w:t>
      </w:r>
    </w:p>
    <w:p w14:paraId="61AAAF1B" w14:textId="70821D36" w:rsidR="00B32147" w:rsidRPr="00BA0D80" w:rsidRDefault="006108B5" w:rsidP="00971A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مدل </w:t>
      </w:r>
      <w:del w:id="35" w:author="m.pedram" w:date="2022-01-09T13:54:00Z"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</w:del>
      <w:ins w:id="36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ترکیبی داده‌کاوی</w:t>
        </w:r>
      </w:ins>
      <w:r w:rsidRPr="00F05CEA">
        <w:rPr>
          <w:color w:val="2F5496"/>
          <w:sz w:val="20"/>
          <w:szCs w:val="24"/>
          <w:rtl/>
          <w:lang w:bidi="fa-IR"/>
        </w:rPr>
        <w:t xml:space="preserve"> 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بردار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رده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با چه دقت،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و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قادر به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احتمال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بستر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در مبتلا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color w:val="2F5496"/>
          <w:sz w:val="20"/>
          <w:szCs w:val="24"/>
          <w:rtl/>
          <w:lang w:bidi="fa-IR"/>
        </w:rPr>
        <w:t xml:space="preserve">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است؟ </w:t>
      </w:r>
    </w:p>
    <w:p w14:paraId="6C0C97E4" w14:textId="77777777" w:rsidR="002E2166" w:rsidRPr="00F05CEA" w:rsidRDefault="0013626E" w:rsidP="00A735FF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ی</w:t>
      </w:r>
      <w:r w:rsidR="00B32147" w:rsidRPr="00F05CEA">
        <w:rPr>
          <w:sz w:val="20"/>
          <w:rtl/>
          <w:lang w:bidi="fa-IR"/>
        </w:rPr>
        <w:t>-</w:t>
      </w:r>
      <w:r w:rsidR="005D2D1A" w:rsidRPr="00F05CEA">
        <w:rPr>
          <w:sz w:val="20"/>
          <w:rtl/>
          <w:lang w:bidi="fa-IR"/>
        </w:rPr>
        <w:t xml:space="preserve"> فرضيه‏هاي </w:t>
      </w:r>
      <w:r w:rsidR="00B32147" w:rsidRPr="00F05CEA">
        <w:rPr>
          <w:sz w:val="20"/>
          <w:rtl/>
          <w:lang w:bidi="fa-IR"/>
        </w:rPr>
        <w:t>تحقیق</w:t>
      </w:r>
      <w:r w:rsidR="005D2D1A" w:rsidRPr="00F05CEA">
        <w:rPr>
          <w:rFonts w:cs="Times New Roman"/>
          <w:sz w:val="20"/>
          <w:rtl/>
          <w:lang w:bidi="fa-IR"/>
        </w:rPr>
        <w:t>:</w:t>
      </w:r>
    </w:p>
    <w:p w14:paraId="3A2BF40C" w14:textId="77777777" w:rsidR="006108B5" w:rsidRPr="00F05CEA" w:rsidRDefault="006108B5" w:rsidP="00AB40C1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با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دسترسی</w:t>
      </w:r>
      <w:r w:rsidRPr="00F05CEA">
        <w:rPr>
          <w:color w:val="2F5496"/>
          <w:sz w:val="20"/>
          <w:szCs w:val="24"/>
          <w:rtl/>
          <w:lang w:bidi="fa-IR"/>
        </w:rPr>
        <w:t xml:space="preserve"> به معا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نات</w:t>
      </w:r>
      <w:r w:rsidRPr="00F05CEA">
        <w:rPr>
          <w:color w:val="2F5496"/>
          <w:sz w:val="20"/>
          <w:szCs w:val="24"/>
          <w:rtl/>
          <w:lang w:bidi="fa-IR"/>
        </w:rPr>
        <w:t xml:space="preserve"> بال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F05CEA">
        <w:rPr>
          <w:color w:val="2F5496"/>
          <w:sz w:val="20"/>
          <w:szCs w:val="24"/>
          <w:rtl/>
          <w:lang w:bidi="fa-IR"/>
        </w:rPr>
        <w:t xml:space="preserve"> و به کارگ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ماش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توان</w:t>
      </w:r>
      <w:r w:rsidRPr="00F05CEA">
        <w:rPr>
          <w:color w:val="2F5496"/>
          <w:sz w:val="20"/>
          <w:szCs w:val="24"/>
          <w:rtl/>
          <w:lang w:bidi="fa-IR"/>
        </w:rPr>
        <w:t xml:space="preserve"> با دقت بالا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آ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نده‌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وضع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مبتلا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از نظر بهبود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تشد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(به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ناهنجار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) را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نمود.</w:t>
      </w:r>
    </w:p>
    <w:p w14:paraId="433E51B1" w14:textId="1AA0B7BF" w:rsidR="0055651D" w:rsidRPr="00F05CEA" w:rsidRDefault="006108B5" w:rsidP="00971A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مدل</w:t>
      </w:r>
      <w:r w:rsidR="00971A7D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del w:id="37" w:author="m.pedram" w:date="2022-01-09T13:54:00Z"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</w:del>
      <w:ins w:id="38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ترکیبی داده‌کاوی</w:t>
        </w:r>
      </w:ins>
      <w:r w:rsidRPr="00F05CEA">
        <w:rPr>
          <w:color w:val="2F5496"/>
          <w:sz w:val="20"/>
          <w:szCs w:val="24"/>
          <w:rtl/>
          <w:lang w:bidi="fa-IR"/>
        </w:rPr>
        <w:t xml:space="preserve"> با </w:t>
      </w:r>
      <w:del w:id="39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هز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نه‌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زمان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و محاسبات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کمتر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</w:del>
      <w:ins w:id="40" w:author="m.pedram" w:date="2022-01-09T13:54:00Z">
        <w:r w:rsidR="00971A7D">
          <w:rPr>
            <w:rFonts w:hint="cs"/>
            <w:color w:val="2F5496"/>
            <w:sz w:val="20"/>
            <w:szCs w:val="24"/>
            <w:rtl/>
            <w:lang w:bidi="fa-IR"/>
          </w:rPr>
          <w:t>دقت بالاتری</w:t>
        </w:r>
      </w:ins>
      <w:r w:rsidRPr="00F05CEA">
        <w:rPr>
          <w:color w:val="2F5496"/>
          <w:sz w:val="20"/>
          <w:szCs w:val="24"/>
          <w:rtl/>
          <w:lang w:bidi="fa-IR"/>
        </w:rPr>
        <w:t xml:space="preserve"> 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بردار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رده 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تعل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ابد</w:t>
      </w:r>
      <w:r w:rsidRPr="00F05CEA">
        <w:rPr>
          <w:color w:val="2F5496"/>
          <w:sz w:val="20"/>
          <w:szCs w:val="24"/>
          <w:rtl/>
          <w:lang w:bidi="fa-IR"/>
        </w:rPr>
        <w:t xml:space="preserve">.   </w:t>
      </w:r>
    </w:p>
    <w:p w14:paraId="48D0CB44" w14:textId="77777777" w:rsidR="002E2166" w:rsidRPr="00F05CEA" w:rsidRDefault="0013626E" w:rsidP="00722258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ک</w:t>
      </w:r>
      <w:r w:rsidR="002E2166" w:rsidRPr="00F05CEA">
        <w:rPr>
          <w:sz w:val="20"/>
          <w:rtl/>
          <w:lang w:bidi="fa-IR"/>
        </w:rPr>
        <w:t>- تعري</w:t>
      </w:r>
      <w:r w:rsidR="005D2D1A" w:rsidRPr="00F05CEA">
        <w:rPr>
          <w:sz w:val="20"/>
          <w:rtl/>
          <w:lang w:bidi="fa-IR"/>
        </w:rPr>
        <w:t>ف واژه‏ها و</w:t>
      </w:r>
      <w:r w:rsidR="00722258" w:rsidRPr="00F05CEA">
        <w:rPr>
          <w:sz w:val="20"/>
          <w:rtl/>
          <w:lang w:bidi="fa-IR"/>
        </w:rPr>
        <w:t xml:space="preserve"> اصطلاحات فني و تخصصی (به صورت مفهومی</w:t>
      </w:r>
      <w:r w:rsidR="005D2D1A" w:rsidRPr="00F05CEA">
        <w:rPr>
          <w:sz w:val="20"/>
          <w:rtl/>
          <w:lang w:bidi="fa-IR"/>
        </w:rPr>
        <w:t xml:space="preserve"> و عملیاتی)</w:t>
      </w:r>
      <w:r w:rsidR="002E2166" w:rsidRPr="00F05CEA">
        <w:rPr>
          <w:sz w:val="20"/>
          <w:rtl/>
          <w:lang w:bidi="fa-IR"/>
        </w:rPr>
        <w:t>:</w:t>
      </w:r>
    </w:p>
    <w:p w14:paraId="0D12D2FD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معا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نات</w:t>
      </w:r>
      <w:r w:rsidRPr="00F05CEA">
        <w:rPr>
          <w:color w:val="2F5496"/>
          <w:sz w:val="20"/>
          <w:szCs w:val="24"/>
          <w:rtl/>
          <w:lang w:bidi="fa-IR"/>
        </w:rPr>
        <w:t xml:space="preserve"> بال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996E2F">
        <w:rPr>
          <w:rStyle w:val="Funotenzeichen"/>
          <w:color w:val="2F5496"/>
          <w:sz w:val="20"/>
          <w:szCs w:val="24"/>
          <w:rtl/>
          <w:lang w:bidi="fa-IR"/>
        </w:rPr>
        <w:footnoteReference w:id="12"/>
      </w:r>
      <w:r w:rsidRPr="00F05CEA">
        <w:rPr>
          <w:color w:val="2F5496"/>
          <w:sz w:val="20"/>
          <w:szCs w:val="24"/>
          <w:lang w:bidi="fa-IR"/>
        </w:rPr>
        <w:t>: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دانش درک و شناخت علائم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و نشانه‌ها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با حس‌ها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پنجگانه معمول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بدون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F05CEA">
        <w:rPr>
          <w:color w:val="2F5496"/>
          <w:sz w:val="20"/>
          <w:szCs w:val="24"/>
          <w:rtl/>
          <w:lang w:bidi="fa-IR"/>
        </w:rPr>
        <w:t xml:space="preserve"> به تجه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زات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Pr="00F05CEA">
        <w:rPr>
          <w:color w:val="2F5496"/>
          <w:sz w:val="20"/>
          <w:szCs w:val="24"/>
          <w:rtl/>
          <w:lang w:bidi="fa-IR"/>
        </w:rPr>
        <w:t xml:space="preserve"> پزشک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="00996E2F">
        <w:rPr>
          <w:rFonts w:hint="cs"/>
          <w:color w:val="2F5496"/>
          <w:sz w:val="20"/>
          <w:szCs w:val="24"/>
          <w:rtl/>
          <w:lang w:bidi="fa-IR"/>
        </w:rPr>
        <w:t xml:space="preserve">ه </w:t>
      </w:r>
      <w:r w:rsidRPr="00F05CEA">
        <w:rPr>
          <w:color w:val="2F5496"/>
          <w:sz w:val="20"/>
          <w:szCs w:val="24"/>
          <w:rtl/>
          <w:lang w:bidi="fa-IR"/>
        </w:rPr>
        <w:t>عبارت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بال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ز،</w:t>
      </w:r>
      <w:r w:rsidRPr="00F05CEA">
        <w:rPr>
          <w:color w:val="2F5496"/>
          <w:sz w:val="20"/>
          <w:szCs w:val="24"/>
          <w:rtl/>
          <w:lang w:bidi="fa-IR"/>
        </w:rPr>
        <w:t xml:space="preserve"> قابل شناخت و درک بوده و در نخست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مراجعه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و به صورت سرپا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F05CEA">
        <w:rPr>
          <w:color w:val="2F5496"/>
          <w:sz w:val="20"/>
          <w:szCs w:val="24"/>
          <w:rtl/>
          <w:lang w:bidi="fa-IR"/>
        </w:rPr>
        <w:t xml:space="preserve"> توسط پزشک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>ا پرستار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و مدرک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شوند</w:t>
      </w:r>
      <w:r w:rsidRPr="00F05CEA">
        <w:rPr>
          <w:color w:val="2F5496"/>
          <w:sz w:val="20"/>
          <w:szCs w:val="24"/>
          <w:rtl/>
          <w:lang w:bidi="fa-IR"/>
        </w:rPr>
        <w:t>.</w:t>
      </w:r>
    </w:p>
    <w:p w14:paraId="2634DAE0" w14:textId="77777777" w:rsidR="006108B5" w:rsidRPr="00971A7D" w:rsidRDefault="00996E2F" w:rsidP="00440F67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>
        <w:rPr>
          <w:rFonts w:hint="cs"/>
          <w:color w:val="2F5496"/>
          <w:sz w:val="20"/>
          <w:szCs w:val="24"/>
          <w:rtl/>
          <w:lang w:bidi="fa-IR"/>
        </w:rPr>
        <w:t xml:space="preserve">الگوریتم </w:t>
      </w:r>
      <w:r w:rsidRPr="00996E2F">
        <w:rPr>
          <w:color w:val="2F5496"/>
          <w:sz w:val="20"/>
          <w:szCs w:val="24"/>
          <w:lang w:bidi="fa-IR"/>
        </w:rPr>
        <w:t>Random Forest</w:t>
      </w:r>
      <w:r>
        <w:rPr>
          <w:rFonts w:hint="cs"/>
          <w:color w:val="2F5496"/>
          <w:sz w:val="20"/>
          <w:szCs w:val="24"/>
          <w:rtl/>
          <w:lang w:bidi="fa-IR"/>
        </w:rPr>
        <w:t xml:space="preserve">: 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از روش‌ها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طبقه‌بند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و رگرس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ون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است که از ترک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از درختان تصم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م‌گ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ساخته 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="006108B5" w:rsidRPr="00F05CEA">
        <w:rPr>
          <w:color w:val="2F5496"/>
          <w:sz w:val="20"/>
          <w:szCs w:val="24"/>
          <w:rtl/>
          <w:lang w:bidi="fa-IR"/>
        </w:rPr>
        <w:t>. همه درختان تصم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م‌گ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تحت نوع خاص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از تصادف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="006108B5" w:rsidRPr="00F05CEA">
        <w:rPr>
          <w:color w:val="2F5496"/>
          <w:sz w:val="20"/>
          <w:szCs w:val="24"/>
          <w:rtl/>
          <w:lang w:bidi="fa-IR"/>
        </w:rPr>
        <w:t>ساز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در طول فرآ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ند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ادگ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رشد 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کنند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و برا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طبقه بند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هر درخت 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تواند تصم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بگ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رد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و کلاس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که ب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شتر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را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را داشته باشد، طبقه بند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نها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را تع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یی</w:t>
      </w:r>
      <w:r w:rsidR="006108B5"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="006108B5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6108B5" w:rsidRPr="00F05CEA">
        <w:rPr>
          <w:color w:val="2F5496"/>
          <w:sz w:val="20"/>
          <w:szCs w:val="24"/>
          <w:rtl/>
          <w:lang w:bidi="fa-IR"/>
        </w:rPr>
        <w:t xml:space="preserve"> کند.</w:t>
      </w:r>
    </w:p>
    <w:p w14:paraId="54BD883C" w14:textId="77777777" w:rsidR="00971A7D" w:rsidRPr="00F05CEA" w:rsidRDefault="00971A7D" w:rsidP="00CE6F7D">
      <w:pPr>
        <w:pStyle w:val="Untertitel"/>
        <w:numPr>
          <w:ilvl w:val="0"/>
          <w:numId w:val="40"/>
        </w:numPr>
        <w:ind w:right="-694"/>
        <w:jc w:val="both"/>
        <w:rPr>
          <w:ins w:id="43" w:author="m.pedram" w:date="2022-01-09T13:54:00Z"/>
          <w:color w:val="2F5496"/>
          <w:sz w:val="20"/>
          <w:szCs w:val="24"/>
          <w:lang w:bidi="fa-IR"/>
        </w:rPr>
      </w:pPr>
      <w:ins w:id="44" w:author="m.pedram" w:date="2022-01-09T13:54:00Z"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روش‌های ترکیبی داده‌کاوی: </w:t>
        </w:r>
        <w:r w:rsidRPr="00971A7D">
          <w:rPr>
            <w:color w:val="2F5496"/>
            <w:sz w:val="20"/>
            <w:szCs w:val="24"/>
            <w:rtl/>
            <w:lang w:bidi="fa-IR"/>
          </w:rPr>
          <w:t>روش‌ها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برای تجمیع </w:t>
        </w:r>
        <w:r w:rsidRPr="00971A7D">
          <w:rPr>
            <w:color w:val="2F5496"/>
            <w:sz w:val="20"/>
            <w:szCs w:val="24"/>
            <w:rtl/>
            <w:lang w:bidi="fa-IR"/>
          </w:rPr>
          <w:t>مجموعه محدود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از الگور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eastAsia"/>
            <w:color w:val="2F5496"/>
            <w:sz w:val="20"/>
            <w:szCs w:val="24"/>
            <w:rtl/>
            <w:lang w:bidi="fa-IR"/>
          </w:rPr>
          <w:t>تم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>‌</w:t>
        </w:r>
        <w:r w:rsidRPr="00971A7D">
          <w:rPr>
            <w:color w:val="2F5496"/>
            <w:sz w:val="20"/>
            <w:szCs w:val="24"/>
            <w:rtl/>
            <w:lang w:bidi="fa-IR"/>
          </w:rPr>
          <w:t>ها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eastAsia"/>
            <w:color w:val="2F5496"/>
            <w:sz w:val="20"/>
            <w:szCs w:val="24"/>
            <w:rtl/>
            <w:lang w:bidi="fa-IR"/>
          </w:rPr>
          <w:t>ادگ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eastAsia"/>
            <w:color w:val="2F5496"/>
            <w:sz w:val="20"/>
            <w:szCs w:val="24"/>
            <w:rtl/>
            <w:lang w:bidi="fa-IR"/>
          </w:rPr>
          <w:t>ر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مختلف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 به منظور حصول </w:t>
        </w:r>
        <w:r w:rsidRPr="00971A7D">
          <w:rPr>
            <w:color w:val="2F5496"/>
            <w:sz w:val="20"/>
            <w:szCs w:val="24"/>
            <w:rtl/>
            <w:lang w:bidi="fa-IR"/>
          </w:rPr>
          <w:t>نتا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eastAsia"/>
            <w:color w:val="2F5496"/>
            <w:sz w:val="20"/>
            <w:szCs w:val="24"/>
            <w:rtl/>
            <w:lang w:bidi="fa-IR"/>
          </w:rPr>
          <w:t>ج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بهتر نسبت به 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هر 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Pr="00971A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Pr="00971A7D">
          <w:rPr>
            <w:color w:val="2F5496"/>
            <w:sz w:val="20"/>
            <w:szCs w:val="24"/>
            <w:rtl/>
            <w:lang w:bidi="fa-IR"/>
          </w:rPr>
          <w:t xml:space="preserve"> 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از </w:t>
        </w:r>
        <w:r w:rsidRPr="00971A7D">
          <w:rPr>
            <w:color w:val="2F5496"/>
            <w:sz w:val="20"/>
            <w:szCs w:val="24"/>
            <w:rtl/>
            <w:lang w:bidi="fa-IR"/>
          </w:rPr>
          <w:t>الگور</w:t>
        </w:r>
        <w:r w:rsidRPr="00971A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>
          <w:rPr>
            <w:rFonts w:hint="eastAsia"/>
            <w:color w:val="2F5496"/>
            <w:sz w:val="20"/>
            <w:szCs w:val="24"/>
            <w:rtl/>
            <w:lang w:bidi="fa-IR"/>
          </w:rPr>
          <w:t>ت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 xml:space="preserve">م‌های 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>یادگیری موجود در مجموعه</w:t>
        </w:r>
        <w:r>
          <w:rPr>
            <w:rFonts w:hint="cs"/>
            <w:color w:val="2F5496"/>
            <w:sz w:val="20"/>
            <w:szCs w:val="24"/>
            <w:rtl/>
            <w:lang w:bidi="fa-IR"/>
          </w:rPr>
          <w:t>.</w:t>
        </w:r>
      </w:ins>
    </w:p>
    <w:p w14:paraId="06203CDE" w14:textId="77777777" w:rsidR="006108B5" w:rsidRPr="00996E2F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="00996E2F">
        <w:rPr>
          <w:rStyle w:val="Funotenzeichen"/>
          <w:color w:val="2F5496"/>
          <w:sz w:val="20"/>
          <w:szCs w:val="24"/>
          <w:rtl/>
          <w:lang w:bidi="fa-IR"/>
        </w:rPr>
        <w:footnoteReference w:id="13"/>
      </w:r>
      <w:r w:rsidR="00996E2F">
        <w:rPr>
          <w:rFonts w:hint="cs"/>
          <w:color w:val="2F5496"/>
          <w:sz w:val="20"/>
          <w:szCs w:val="24"/>
          <w:rtl/>
          <w:lang w:bidi="fa-IR"/>
        </w:rPr>
        <w:t>: 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شاخص‌ها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دقت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>.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ت،</w:t>
      </w:r>
      <w:r w:rsidRPr="00F05CEA">
        <w:rPr>
          <w:color w:val="2F5496"/>
          <w:sz w:val="20"/>
          <w:szCs w:val="24"/>
          <w:rtl/>
          <w:lang w:bidi="fa-IR"/>
        </w:rPr>
        <w:t xml:space="preserve"> حاصل تقس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موارد مثبت واقع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حاصل جمع موارد مثبت واقع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موارد منف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کاذب است.</w:t>
      </w:r>
    </w:p>
    <w:p w14:paraId="1DCBC6AD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="00996E2F">
        <w:rPr>
          <w:rStyle w:val="Funotenzeichen"/>
          <w:color w:val="2F5496"/>
          <w:sz w:val="20"/>
          <w:szCs w:val="24"/>
          <w:rtl/>
          <w:lang w:bidi="fa-IR"/>
        </w:rPr>
        <w:footnoteReference w:id="14"/>
      </w:r>
      <w:r w:rsidR="00996E2F">
        <w:rPr>
          <w:rFonts w:hint="cs"/>
          <w:color w:val="2F5496"/>
          <w:sz w:val="20"/>
          <w:szCs w:val="24"/>
          <w:rtl/>
          <w:lang w:bidi="fa-IR"/>
        </w:rPr>
        <w:t xml:space="preserve">: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شاخص‌ها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دقت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>.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ص،</w:t>
      </w:r>
      <w:r w:rsidRPr="00F05CEA">
        <w:rPr>
          <w:color w:val="2F5496"/>
          <w:sz w:val="20"/>
          <w:szCs w:val="24"/>
          <w:rtl/>
          <w:lang w:bidi="fa-IR"/>
        </w:rPr>
        <w:t xml:space="preserve"> حاصل تقس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موارد منف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واقع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به حاصل جمع موارد منف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واقع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مثبت کاذب است.</w:t>
      </w:r>
    </w:p>
    <w:p w14:paraId="2D918CE7" w14:textId="77777777" w:rsidR="006108B5" w:rsidRPr="00F05CEA" w:rsidRDefault="006108B5" w:rsidP="00996E2F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امت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="00996E2F">
        <w:rPr>
          <w:color w:val="2F5496"/>
          <w:sz w:val="20"/>
          <w:szCs w:val="24"/>
          <w:rtl/>
          <w:lang w:bidi="fa-IR"/>
        </w:rPr>
        <w:t xml:space="preserve"> اف۱</w:t>
      </w:r>
      <w:r w:rsidR="00996E2F">
        <w:rPr>
          <w:rStyle w:val="Funotenzeichen"/>
          <w:color w:val="2F5496"/>
          <w:sz w:val="20"/>
          <w:szCs w:val="24"/>
          <w:rtl/>
          <w:lang w:bidi="fa-IR"/>
        </w:rPr>
        <w:footnoteReference w:id="15"/>
      </w:r>
      <w:r w:rsidR="00996E2F">
        <w:rPr>
          <w:rFonts w:hint="cs"/>
          <w:color w:val="2F5496"/>
          <w:sz w:val="20"/>
          <w:szCs w:val="24"/>
          <w:rtl/>
          <w:lang w:bidi="fa-IR"/>
        </w:rPr>
        <w:t xml:space="preserve">: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شاخص‌ها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دقت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>. نوع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پارامترها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 دقت و باز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است.</w:t>
      </w:r>
    </w:p>
    <w:p w14:paraId="43D73A48" w14:textId="77777777" w:rsidR="002E2166" w:rsidRPr="00F05CEA" w:rsidRDefault="0013626E" w:rsidP="0087693F">
      <w:pPr>
        <w:pStyle w:val="Untertitel"/>
        <w:ind w:left="-688" w:right="-334"/>
        <w:jc w:val="both"/>
        <w:rPr>
          <w:sz w:val="20"/>
          <w:u w:val="single"/>
          <w:lang w:bidi="fa-IR"/>
        </w:rPr>
      </w:pPr>
      <w:r w:rsidRPr="00F05CEA">
        <w:rPr>
          <w:sz w:val="20"/>
          <w:u w:val="single"/>
          <w:rtl/>
          <w:lang w:bidi="fa-IR"/>
        </w:rPr>
        <w:t>5-</w:t>
      </w:r>
      <w:r w:rsidR="0055651D" w:rsidRPr="00F05CEA">
        <w:rPr>
          <w:sz w:val="20"/>
          <w:u w:val="single"/>
          <w:rtl/>
          <w:lang w:bidi="fa-IR"/>
        </w:rPr>
        <w:t xml:space="preserve"> </w:t>
      </w:r>
      <w:r w:rsidR="005D2D1A" w:rsidRPr="00F05CEA">
        <w:rPr>
          <w:sz w:val="20"/>
          <w:u w:val="single"/>
          <w:rtl/>
          <w:lang w:bidi="fa-IR"/>
        </w:rPr>
        <w:t xml:space="preserve">روش </w:t>
      </w:r>
      <w:r w:rsidR="00722258" w:rsidRPr="00F05CEA">
        <w:rPr>
          <w:sz w:val="20"/>
          <w:u w:val="single"/>
          <w:rtl/>
          <w:lang w:bidi="fa-IR"/>
        </w:rPr>
        <w:t>تحقیق</w:t>
      </w:r>
      <w:r w:rsidR="005D2D1A" w:rsidRPr="00F05CEA">
        <w:rPr>
          <w:sz w:val="20"/>
          <w:u w:val="single"/>
          <w:rtl/>
          <w:lang w:bidi="fa-IR"/>
        </w:rPr>
        <w:t>:</w:t>
      </w:r>
    </w:p>
    <w:p w14:paraId="32E3B71F" w14:textId="77777777" w:rsidR="00782867" w:rsidRPr="00F05CEA" w:rsidRDefault="00782867" w:rsidP="00782867">
      <w:pPr>
        <w:pStyle w:val="Untertitel"/>
        <w:ind w:left="32" w:right="-334"/>
        <w:jc w:val="both"/>
        <w:rPr>
          <w:sz w:val="20"/>
          <w:u w:val="single"/>
          <w:rtl/>
          <w:lang w:bidi="fa-IR"/>
        </w:rPr>
      </w:pPr>
    </w:p>
    <w:p w14:paraId="64F4E75E" w14:textId="77777777" w:rsidR="0013626E" w:rsidRPr="00F05CEA" w:rsidRDefault="0013626E" w:rsidP="00CB2BD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الف- شرح كامل روش تحقیق بر حسب هدف، نوع داده</w:t>
      </w:r>
      <w:r w:rsidR="00CB2BDB" w:rsidRPr="00F05CEA">
        <w:rPr>
          <w:sz w:val="20"/>
          <w:rtl/>
          <w:lang w:bidi="fa-IR"/>
        </w:rPr>
        <w:t>‌</w:t>
      </w:r>
      <w:r w:rsidRPr="00F05CEA">
        <w:rPr>
          <w:sz w:val="20"/>
          <w:rtl/>
          <w:lang w:bidi="fa-IR"/>
        </w:rPr>
        <w:t>ها و نحوه اجراء (شامل مواد، تجهيزات و استانداردهاي مورد استفاده در قالب مراحل اجرايي تحقيق به تفكيك):</w:t>
      </w:r>
    </w:p>
    <w:p w14:paraId="225CE973" w14:textId="77777777" w:rsidR="006108B5" w:rsidRPr="00F05CEA" w:rsidRDefault="0013626E" w:rsidP="006108B5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تذكر: درخصوص تفكيك مراحل اجرايي تحقيق و توضيح آن، از به كار بردن عناوين كلي نظير، «گردآوري اطلاعات اوليه»، «تهيه نمونه‏هاي آزمون»، «انجام آزمايش‏ها» و غيره خودداري شده و لازم است در هر مورد توضيحات كامل در رابطه با منابع و مراكز تهيه داده‏ها و ملزومات، نوع فعاليت، مواد، روش‏ها، استانداردها، تجهيزات و مشخصات هر يك ارائه گردد. </w:t>
      </w:r>
    </w:p>
    <w:p w14:paraId="6174B49F" w14:textId="22B5E338" w:rsidR="00AB40C1" w:rsidRPr="00CE6F7D" w:rsidRDefault="00AB40C1" w:rsidP="00CE6F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CE6F7D">
        <w:rPr>
          <w:b/>
          <w:bCs/>
          <w:color w:val="2F5496"/>
          <w:sz w:val="20"/>
          <w:szCs w:val="24"/>
          <w:rtl/>
          <w:lang w:bidi="fa-IR"/>
        </w:rPr>
        <w:t>پ</w:t>
      </w:r>
      <w:r w:rsidRPr="00CE6F7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b/>
          <w:bCs/>
          <w:color w:val="2F5496"/>
          <w:sz w:val="20"/>
          <w:szCs w:val="24"/>
          <w:rtl/>
          <w:lang w:bidi="fa-IR"/>
        </w:rPr>
        <w:t>ش</w:t>
      </w:r>
      <w:r w:rsidRPr="00CE6F7D">
        <w:rPr>
          <w:b/>
          <w:bCs/>
          <w:color w:val="2F5496"/>
          <w:sz w:val="20"/>
          <w:szCs w:val="24"/>
          <w:rtl/>
          <w:lang w:bidi="fa-IR"/>
        </w:rPr>
        <w:t xml:space="preserve"> پردازش دادگان:</w:t>
      </w:r>
      <w:r w:rsidRPr="00CE6F7D">
        <w:rPr>
          <w:color w:val="2F5496"/>
          <w:sz w:val="20"/>
          <w:szCs w:val="24"/>
          <w:rtl/>
          <w:lang w:bidi="fa-IR"/>
        </w:rPr>
        <w:t xml:space="preserve"> 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CE6F7D">
        <w:rPr>
          <w:color w:val="2F5496"/>
          <w:sz w:val="20"/>
          <w:szCs w:val="24"/>
          <w:rtl/>
          <w:lang w:bidi="fa-IR"/>
        </w:rPr>
        <w:t xml:space="preserve"> مرحله با هدف پاکساز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داده‌ها، پر کردن جا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خال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داده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CE6F7D">
        <w:rPr>
          <w:color w:val="2F5496"/>
          <w:sz w:val="20"/>
          <w:szCs w:val="24"/>
          <w:rtl/>
          <w:lang w:bidi="fa-IR"/>
        </w:rPr>
        <w:t>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ثبت نشده و نمونه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CE6F7D">
        <w:rPr>
          <w:color w:val="2F5496"/>
          <w:sz w:val="20"/>
          <w:szCs w:val="24"/>
          <w:rtl/>
          <w:lang w:bidi="fa-IR"/>
        </w:rPr>
        <w:t>افزا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CE6F7D">
        <w:rPr>
          <w:color w:val="2F5496"/>
          <w:sz w:val="20"/>
          <w:szCs w:val="24"/>
          <w:rtl/>
          <w:lang w:bidi="fa-IR"/>
        </w:rPr>
        <w:t xml:space="preserve"> به منظور متعادل نمودن تعداد نمونه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CE6F7D">
        <w:rPr>
          <w:color w:val="2F5496"/>
          <w:sz w:val="20"/>
          <w:szCs w:val="24"/>
          <w:rtl/>
          <w:lang w:bidi="fa-IR"/>
        </w:rPr>
        <w:t>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دو کلاس انجام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CE6F7D">
        <w:rPr>
          <w:color w:val="2F5496"/>
          <w:sz w:val="20"/>
          <w:szCs w:val="24"/>
          <w:rtl/>
          <w:lang w:bidi="fa-IR"/>
        </w:rPr>
        <w:t>. برا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پر کردن جاها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خال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به پ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ش‌فرض‌ها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پزشک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مانند احتمال ثبات وضع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CE6F7D">
        <w:rPr>
          <w:color w:val="2F5496"/>
          <w:sz w:val="20"/>
          <w:szCs w:val="24"/>
          <w:rtl/>
          <w:lang w:bidi="fa-IR"/>
        </w:rPr>
        <w:t xml:space="preserve"> ب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CE6F7D">
        <w:rPr>
          <w:color w:val="2F5496"/>
          <w:sz w:val="20"/>
          <w:szCs w:val="24"/>
          <w:rtl/>
          <w:lang w:bidi="fa-IR"/>
        </w:rPr>
        <w:t xml:space="preserve"> در مدت زمان ب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CE6F7D">
        <w:rPr>
          <w:color w:val="2F5496"/>
          <w:sz w:val="20"/>
          <w:szCs w:val="24"/>
          <w:rtl/>
          <w:lang w:bidi="fa-IR"/>
        </w:rPr>
        <w:t xml:space="preserve"> دو نمونه‌گ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استناد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شود</w:t>
      </w:r>
      <w:ins w:id="50" w:author="m.pedram" w:date="2022-01-09T13:54:00Z"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 xml:space="preserve">، از الگوریتم </w:t>
        </w:r>
        <w:r w:rsidR="00CE6F7D" w:rsidRPr="00CE6F7D">
          <w:rPr>
            <w:color w:val="2F5496"/>
            <w:sz w:val="20"/>
            <w:szCs w:val="24"/>
            <w:lang w:bidi="fa-IR"/>
          </w:rPr>
          <w:t>KNNImputer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 xml:space="preserve"> 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>استفاده می‌شود</w:t>
        </w:r>
      </w:ins>
      <w:r w:rsidR="00CE6F7D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CE6F7D">
        <w:rPr>
          <w:color w:val="2F5496"/>
          <w:sz w:val="20"/>
          <w:szCs w:val="24"/>
          <w:rtl/>
          <w:lang w:bidi="fa-IR"/>
        </w:rPr>
        <w:t xml:space="preserve">و 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CE6F7D">
        <w:rPr>
          <w:color w:val="2F5496"/>
          <w:sz w:val="20"/>
          <w:szCs w:val="24"/>
          <w:rtl/>
          <w:lang w:bidi="fa-IR"/>
        </w:rPr>
        <w:t xml:space="preserve">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انگ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CE6F7D">
        <w:rPr>
          <w:color w:val="2F5496"/>
          <w:sz w:val="20"/>
          <w:szCs w:val="24"/>
          <w:rtl/>
          <w:lang w:bidi="fa-IR"/>
        </w:rPr>
        <w:t xml:space="preserve"> دو اندازه‌گ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قبل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و بعد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محاسبه </w:t>
      </w:r>
      <w:del w:id="51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م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شود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>.</w:delText>
        </w:r>
      </w:del>
      <w:ins w:id="52" w:author="m.pedram" w:date="2022-01-09T13:54:00Z">
        <w:r w:rsidRPr="00CE6F7D">
          <w:rPr>
            <w:color w:val="2F5496"/>
            <w:sz w:val="20"/>
            <w:szCs w:val="24"/>
            <w:rtl/>
            <w:lang w:bidi="fa-IR"/>
          </w:rPr>
          <w:t>م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>ی‌گرد</w:t>
        </w:r>
        <w:r w:rsidRPr="00CE6F7D">
          <w:rPr>
            <w:rFonts w:hint="eastAsia"/>
            <w:color w:val="2F5496"/>
            <w:sz w:val="20"/>
            <w:szCs w:val="24"/>
            <w:rtl/>
            <w:lang w:bidi="fa-IR"/>
          </w:rPr>
          <w:t>د</w:t>
        </w:r>
        <w:r w:rsidRPr="00CE6F7D">
          <w:rPr>
            <w:color w:val="2F5496"/>
            <w:sz w:val="20"/>
            <w:szCs w:val="24"/>
            <w:rtl/>
            <w:lang w:bidi="fa-IR"/>
          </w:rPr>
          <w:t>.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 xml:space="preserve"> </w:t>
        </w:r>
        <w:r w:rsidR="00CE6F7D"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برای حذف داده‌های پرت از الگوریتم </w:t>
        </w:r>
        <w:r w:rsidR="00CE6F7D" w:rsidRPr="006F501D">
          <w:rPr>
            <w:color w:val="2F5496"/>
            <w:sz w:val="20"/>
            <w:szCs w:val="24"/>
            <w:lang w:bidi="fa-IR"/>
          </w:rPr>
          <w:t>isolation forest (iForest)</w:t>
        </w:r>
        <w:r w:rsidR="00CE6F7D"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 استفاده 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>خواهد شد</w:t>
        </w:r>
        <w:r w:rsidR="00CE6F7D" w:rsidRPr="006F501D">
          <w:rPr>
            <w:rFonts w:hint="cs"/>
            <w:color w:val="2F5496"/>
            <w:sz w:val="20"/>
            <w:szCs w:val="24"/>
            <w:rtl/>
            <w:lang w:bidi="fa-IR"/>
          </w:rPr>
          <w:t xml:space="preserve">. </w:t>
        </w:r>
      </w:ins>
      <w:r w:rsidR="00CE6F7D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CE6F7D">
        <w:rPr>
          <w:color w:val="2F5496"/>
          <w:sz w:val="20"/>
          <w:szCs w:val="24"/>
          <w:rtl/>
          <w:lang w:bidi="fa-IR"/>
        </w:rPr>
        <w:t>از آن‌جا که داده‌ها در موارد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با نرخ 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نمونه‌بردار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متفاوت جمع‌آور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شده‌اند، 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کسان‌ساز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طول بردارها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و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از طر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CE6F7D">
        <w:rPr>
          <w:color w:val="2F5496"/>
          <w:sz w:val="20"/>
          <w:szCs w:val="24"/>
          <w:rtl/>
          <w:lang w:bidi="fa-IR"/>
        </w:rPr>
        <w:t xml:space="preserve"> نمونه بردار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و 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CE6F7D">
        <w:rPr>
          <w:color w:val="2F5496"/>
          <w:sz w:val="20"/>
          <w:szCs w:val="24"/>
          <w:rtl/>
          <w:lang w:bidi="fa-IR"/>
        </w:rPr>
        <w:t xml:space="preserve"> نمونه افزا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CE6F7D">
        <w:rPr>
          <w:color w:val="2F5496"/>
          <w:sz w:val="20"/>
          <w:szCs w:val="24"/>
          <w:rtl/>
          <w:lang w:bidi="fa-IR"/>
        </w:rPr>
        <w:t xml:space="preserve"> ن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CE6F7D">
        <w:rPr>
          <w:color w:val="2F5496"/>
          <w:sz w:val="20"/>
          <w:szCs w:val="24"/>
          <w:rtl/>
          <w:lang w:bidi="fa-IR"/>
        </w:rPr>
        <w:t xml:space="preserve"> ضرور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به نظر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رسد</w:t>
      </w:r>
      <w:r w:rsidRPr="00CE6F7D">
        <w:rPr>
          <w:color w:val="2F5496"/>
          <w:sz w:val="20"/>
          <w:szCs w:val="24"/>
          <w:rtl/>
          <w:lang w:bidi="fa-IR"/>
        </w:rPr>
        <w:t xml:space="preserve">. به 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علاوه</w:t>
      </w:r>
      <w:r w:rsidRPr="00CE6F7D">
        <w:rPr>
          <w:color w:val="2F5496"/>
          <w:sz w:val="20"/>
          <w:szCs w:val="24"/>
          <w:rtl/>
          <w:lang w:bidi="fa-IR"/>
        </w:rPr>
        <w:t xml:space="preserve"> درصورت عدم تعادل تعداد مشاهدات دو کلاس، از روش </w:t>
      </w:r>
      <w:r w:rsidRPr="00CE6F7D">
        <w:rPr>
          <w:color w:val="2F5496"/>
          <w:sz w:val="20"/>
          <w:szCs w:val="24"/>
          <w:lang w:bidi="fa-IR"/>
        </w:rPr>
        <w:t>synthetic minority over-sampling technique (SMOTE)</w:t>
      </w:r>
      <w:r w:rsidRPr="00CE6F7D">
        <w:rPr>
          <w:color w:val="2F5496"/>
          <w:sz w:val="20"/>
          <w:szCs w:val="24"/>
          <w:rtl/>
          <w:lang w:bidi="fa-IR"/>
        </w:rPr>
        <w:t xml:space="preserve"> برا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نمونه‌افزا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یی</w:t>
      </w:r>
      <w:r w:rsidRPr="00CE6F7D">
        <w:rPr>
          <w:color w:val="2F5496"/>
          <w:sz w:val="20"/>
          <w:szCs w:val="24"/>
          <w:rtl/>
          <w:lang w:bidi="fa-IR"/>
        </w:rPr>
        <w:t xml:space="preserve"> در بانک داده ب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ماران</w:t>
      </w:r>
      <w:r w:rsidRPr="00CE6F7D">
        <w:rPr>
          <w:color w:val="2F5496"/>
          <w:sz w:val="20"/>
          <w:szCs w:val="24"/>
          <w:rtl/>
          <w:lang w:bidi="fa-IR"/>
        </w:rPr>
        <w:t xml:space="preserve"> کوو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CE6F7D">
        <w:rPr>
          <w:color w:val="2F5496"/>
          <w:sz w:val="20"/>
          <w:szCs w:val="24"/>
          <w:rtl/>
          <w:lang w:bidi="fa-IR"/>
        </w:rPr>
        <w:t xml:space="preserve"> استفاده خواهد شد. </w:t>
      </w:r>
    </w:p>
    <w:p w14:paraId="55421B6A" w14:textId="77777777" w:rsidR="00AB40C1" w:rsidRPr="00F05CEA" w:rsidRDefault="00AB40C1" w:rsidP="00440F67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36772B">
        <w:rPr>
          <w:rFonts w:hint="eastAsia"/>
          <w:b/>
          <w:bCs/>
          <w:color w:val="2F5496"/>
          <w:sz w:val="20"/>
          <w:szCs w:val="24"/>
          <w:rtl/>
          <w:lang w:bidi="fa-IR"/>
        </w:rPr>
        <w:t>انتخاب</w:t>
      </w:r>
      <w:r w:rsidRPr="0036772B">
        <w:rPr>
          <w:b/>
          <w:bCs/>
          <w:color w:val="2F5496"/>
          <w:sz w:val="20"/>
          <w:szCs w:val="24"/>
          <w:rtl/>
          <w:lang w:bidi="fa-IR"/>
        </w:rPr>
        <w:t>/استخراج و</w:t>
      </w:r>
      <w:r w:rsidRPr="0036772B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b/>
          <w:bCs/>
          <w:color w:val="2F5496"/>
          <w:sz w:val="20"/>
          <w:szCs w:val="24"/>
          <w:rtl/>
          <w:lang w:bidi="fa-IR"/>
        </w:rPr>
        <w:t>ژگ</w:t>
      </w:r>
      <w:r w:rsidRPr="0036772B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36772B">
        <w:rPr>
          <w:b/>
          <w:bCs/>
          <w:color w:val="2F5496"/>
          <w:sz w:val="20"/>
          <w:szCs w:val="24"/>
          <w:rtl/>
          <w:lang w:bidi="fa-IR"/>
        </w:rPr>
        <w:t>:</w:t>
      </w:r>
      <w:r w:rsidRPr="00F05CEA">
        <w:rPr>
          <w:color w:val="2F5496"/>
          <w:sz w:val="20"/>
          <w:szCs w:val="24"/>
          <w:rtl/>
          <w:lang w:bidi="fa-IR"/>
        </w:rPr>
        <w:t xml:space="preserve"> با توجه به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نکه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اهداف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ق،‌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افتن</w:t>
      </w:r>
      <w:r w:rsidRPr="00F05CEA">
        <w:rPr>
          <w:color w:val="2F5496"/>
          <w:sz w:val="20"/>
          <w:szCs w:val="24"/>
          <w:rtl/>
          <w:lang w:bidi="fa-IR"/>
        </w:rPr>
        <w:t xml:space="preserve"> مهمتر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کننده است،‌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متنوع انتخاب/استخراج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رو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دادگ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>ن اعمال شده و اثر آن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بر دقت،‌ حساس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و تشخ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F05CEA">
        <w:rPr>
          <w:color w:val="2F5496"/>
          <w:sz w:val="20"/>
          <w:szCs w:val="24"/>
          <w:rtl/>
          <w:lang w:bidi="fa-IR"/>
        </w:rPr>
        <w:t xml:space="preserve"> طبقه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کننده بررس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گزارش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>. به طور مشخص، روش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جستجو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مستق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معکوس 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ترتیبی</w:t>
      </w:r>
      <w:r w:rsidRPr="00F05CEA">
        <w:rPr>
          <w:color w:val="2F5496"/>
          <w:sz w:val="20"/>
          <w:szCs w:val="24"/>
          <w:rtl/>
          <w:lang w:bidi="fa-IR"/>
        </w:rPr>
        <w:t xml:space="preserve"> و تعم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آن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ها، ترک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خوشه‌بند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رده‌بند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ها،</w:t>
      </w:r>
      <w:r w:rsidRPr="00F05CEA">
        <w:rPr>
          <w:color w:val="2F5496"/>
          <w:sz w:val="20"/>
          <w:szCs w:val="24"/>
          <w:rtl/>
          <w:lang w:bidi="fa-IR"/>
        </w:rPr>
        <w:t xml:space="preserve"> و 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color w:val="2F5496"/>
          <w:sz w:val="20"/>
          <w:szCs w:val="24"/>
          <w:rtl/>
          <w:lang w:bidi="fa-IR"/>
        </w:rPr>
        <w:t xml:space="preserve"> روش‌ها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</w:t>
      </w:r>
      <w:r w:rsidRPr="00F05CEA">
        <w:rPr>
          <w:color w:val="2F5496"/>
          <w:sz w:val="20"/>
          <w:szCs w:val="24"/>
          <w:lang w:bidi="fa-IR"/>
        </w:rPr>
        <w:t>Matrix Factorization</w:t>
      </w:r>
      <w:r w:rsidRPr="00F05CEA">
        <w:rPr>
          <w:color w:val="2F5496"/>
          <w:sz w:val="20"/>
          <w:szCs w:val="24"/>
          <w:rtl/>
          <w:lang w:bidi="fa-IR"/>
        </w:rPr>
        <w:t xml:space="preserve"> مانند </w:t>
      </w:r>
      <w:r w:rsidRPr="00F05CEA">
        <w:rPr>
          <w:color w:val="2F5496"/>
          <w:sz w:val="20"/>
          <w:szCs w:val="24"/>
          <w:lang w:bidi="fa-IR"/>
        </w:rPr>
        <w:t>principal components analysis (PCA)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color w:val="2F5496"/>
          <w:sz w:val="20"/>
          <w:szCs w:val="24"/>
          <w:lang w:bidi="fa-IR"/>
        </w:rPr>
        <w:t>Sparse PC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color w:val="2F5496"/>
          <w:sz w:val="20"/>
          <w:szCs w:val="24"/>
          <w:lang w:bidi="fa-IR"/>
        </w:rPr>
        <w:t>independent components analysis (ICA)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Non-negative matrix factorization (NMF)</w:t>
      </w:r>
      <w:r w:rsidRPr="00F05CEA">
        <w:rPr>
          <w:color w:val="2F5496"/>
          <w:sz w:val="20"/>
          <w:szCs w:val="24"/>
          <w:rtl/>
          <w:lang w:bidi="fa-IR"/>
        </w:rPr>
        <w:t xml:space="preserve">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انتخاب بهتر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</w:t>
      </w:r>
      <w:r w:rsidRPr="00F05CEA">
        <w:rPr>
          <w:color w:val="2F5496"/>
          <w:sz w:val="20"/>
          <w:szCs w:val="24"/>
          <w:rtl/>
          <w:lang w:bidi="fa-IR"/>
        </w:rPr>
        <w:t xml:space="preserve"> تابع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از آن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استفاده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شود</w:t>
      </w:r>
      <w:r w:rsidRPr="00F05CEA">
        <w:rPr>
          <w:color w:val="2F5496"/>
          <w:sz w:val="20"/>
          <w:szCs w:val="24"/>
          <w:rtl/>
          <w:lang w:bidi="fa-IR"/>
        </w:rPr>
        <w:t>.</w:t>
      </w:r>
    </w:p>
    <w:p w14:paraId="6422A1AC" w14:textId="5FC50F5C" w:rsidR="00AB40C1" w:rsidRPr="00CE6F7D" w:rsidRDefault="00AB40C1" w:rsidP="00CE6F7D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CE6F7D">
        <w:rPr>
          <w:rFonts w:hint="eastAsia"/>
          <w:b/>
          <w:bCs/>
          <w:color w:val="2F5496"/>
          <w:sz w:val="20"/>
          <w:szCs w:val="24"/>
          <w:rtl/>
          <w:lang w:bidi="fa-IR"/>
        </w:rPr>
        <w:t>تعل</w:t>
      </w:r>
      <w:r w:rsidRPr="00CE6F7D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b/>
          <w:bCs/>
          <w:color w:val="2F5496"/>
          <w:sz w:val="20"/>
          <w:szCs w:val="24"/>
          <w:rtl/>
          <w:lang w:bidi="fa-IR"/>
        </w:rPr>
        <w:t>م</w:t>
      </w:r>
      <w:r w:rsidRPr="00CE6F7D">
        <w:rPr>
          <w:b/>
          <w:bCs/>
          <w:color w:val="2F5496"/>
          <w:sz w:val="20"/>
          <w:szCs w:val="24"/>
          <w:rtl/>
          <w:lang w:bidi="fa-IR"/>
        </w:rPr>
        <w:t xml:space="preserve"> مدل طبقه‌بند</w:t>
      </w:r>
      <w:r w:rsidRPr="00CE6F7D">
        <w:rPr>
          <w:rFonts w:hint="cs"/>
          <w:b/>
          <w:bCs/>
          <w:color w:val="2F5496"/>
          <w:sz w:val="20"/>
          <w:szCs w:val="24"/>
          <w:rtl/>
          <w:lang w:bidi="fa-IR"/>
        </w:rPr>
        <w:t>ی‌</w:t>
      </w:r>
      <w:r w:rsidRPr="00CE6F7D">
        <w:rPr>
          <w:rFonts w:hint="eastAsia"/>
          <w:b/>
          <w:bCs/>
          <w:color w:val="2F5496"/>
          <w:sz w:val="20"/>
          <w:szCs w:val="24"/>
          <w:rtl/>
          <w:lang w:bidi="fa-IR"/>
        </w:rPr>
        <w:t>کننده</w:t>
      </w:r>
      <w:r w:rsidRPr="00CE6F7D">
        <w:rPr>
          <w:b/>
          <w:bCs/>
          <w:color w:val="2F5496"/>
          <w:sz w:val="20"/>
          <w:szCs w:val="24"/>
          <w:rtl/>
          <w:lang w:bidi="fa-IR"/>
        </w:rPr>
        <w:t>: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del w:id="53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در 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ن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تحق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ق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ک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مدل </w:delText>
        </w:r>
        <w:r w:rsidRPr="00F05CEA">
          <w:rPr>
            <w:color w:val="2F5496"/>
            <w:sz w:val="20"/>
            <w:szCs w:val="24"/>
            <w:lang w:bidi="fa-IR"/>
          </w:rPr>
          <w:delText>Random Forest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 بر رو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بردار و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ژگ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="00440F67">
          <w:rPr>
            <w:rFonts w:hint="cs"/>
            <w:color w:val="2F5496"/>
            <w:sz w:val="20"/>
            <w:szCs w:val="24"/>
            <w:rtl/>
            <w:lang w:bidi="fa-IR"/>
          </w:rPr>
          <w:delText>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>ها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رده</w:delText>
        </w:r>
        <w:r w:rsidR="00440F67">
          <w:rPr>
            <w:rFonts w:hint="cs"/>
            <w:color w:val="2F5496"/>
            <w:sz w:val="20"/>
            <w:szCs w:val="24"/>
            <w:rtl/>
            <w:lang w:bidi="fa-IR"/>
          </w:rPr>
          <w:delText>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>بند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شده و برا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</w:delText>
        </w:r>
      </w:del>
      <w:r w:rsidR="00CE6F7D" w:rsidRPr="00CE6F7D">
        <w:rPr>
          <w:color w:val="2F5496"/>
          <w:sz w:val="20"/>
          <w:szCs w:val="24"/>
          <w:rtl/>
          <w:lang w:bidi="fa-IR"/>
        </w:rPr>
        <w:t>پ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rFonts w:hint="eastAsia"/>
          <w:color w:val="2F5496"/>
          <w:sz w:val="20"/>
          <w:szCs w:val="24"/>
          <w:rtl/>
          <w:lang w:bidi="fa-IR"/>
        </w:rPr>
        <w:t>ش‌ب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rFonts w:hint="eastAsia"/>
          <w:color w:val="2F5496"/>
          <w:sz w:val="20"/>
          <w:szCs w:val="24"/>
          <w:rtl/>
          <w:lang w:bidi="fa-IR"/>
        </w:rPr>
        <w:t>ن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احتمال ن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به بستر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شدن در بخش مراقبت‌ها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و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rFonts w:hint="eastAsia"/>
          <w:color w:val="2F5496"/>
          <w:sz w:val="20"/>
          <w:szCs w:val="24"/>
          <w:rtl/>
          <w:lang w:bidi="fa-IR"/>
        </w:rPr>
        <w:t>ژه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</w:t>
      </w:r>
      <w:del w:id="54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در مبتلا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ان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به کوو</w:delText>
        </w:r>
        <w:r w:rsidRPr="00F05CEA">
          <w:rPr>
            <w:rFonts w:hint="cs"/>
            <w:color w:val="2F5496"/>
            <w:sz w:val="20"/>
            <w:szCs w:val="24"/>
            <w:rtl/>
            <w:lang w:bidi="fa-IR"/>
          </w:rPr>
          <w:delText>ی</w:delText>
        </w:r>
        <w:r w:rsidRPr="00F05CEA">
          <w:rPr>
            <w:rFonts w:hint="eastAsia"/>
            <w:color w:val="2F5496"/>
            <w:sz w:val="20"/>
            <w:szCs w:val="24"/>
            <w:rtl/>
            <w:lang w:bidi="fa-IR"/>
          </w:rPr>
          <w:delText>د</w:delText>
        </w:r>
        <w:r w:rsidRPr="00F05CEA">
          <w:rPr>
            <w:color w:val="2F5496"/>
            <w:sz w:val="20"/>
            <w:szCs w:val="24"/>
            <w:rtl/>
            <w:lang w:bidi="fa-IR"/>
          </w:rPr>
          <w:delText xml:space="preserve"> ۱۹</w:delText>
        </w:r>
      </w:del>
      <w:ins w:id="55" w:author="m.pedram" w:date="2022-01-09T13:54:00Z">
        <w:r w:rsidR="00CE6F7D" w:rsidRPr="00CE6F7D">
          <w:rPr>
            <w:color w:val="2F5496"/>
            <w:sz w:val="20"/>
            <w:szCs w:val="24"/>
            <w:rtl/>
            <w:lang w:bidi="fa-IR"/>
          </w:rPr>
          <w:t>از طر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ق</w:t>
        </w:r>
      </w:ins>
      <w:r w:rsidR="00CE6F7D" w:rsidRPr="00CE6F7D">
        <w:rPr>
          <w:color w:val="2F5496"/>
          <w:sz w:val="20"/>
          <w:szCs w:val="24"/>
          <w:rtl/>
          <w:lang w:bidi="fa-IR"/>
        </w:rPr>
        <w:t xml:space="preserve"> تعل</w:t>
      </w:r>
      <w:r w:rsidR="00CE6F7D"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="00CE6F7D" w:rsidRPr="00CE6F7D">
        <w:rPr>
          <w:rFonts w:hint="eastAsia"/>
          <w:color w:val="2F5496"/>
          <w:sz w:val="20"/>
          <w:szCs w:val="24"/>
          <w:rtl/>
          <w:lang w:bidi="fa-IR"/>
        </w:rPr>
        <w:t>م</w:t>
      </w:r>
      <w:r w:rsidR="00CE6F7D" w:rsidRPr="00CE6F7D">
        <w:rPr>
          <w:color w:val="2F5496"/>
          <w:sz w:val="20"/>
          <w:szCs w:val="24"/>
          <w:rtl/>
          <w:lang w:bidi="fa-IR"/>
        </w:rPr>
        <w:t xml:space="preserve"> </w:t>
      </w:r>
      <w:del w:id="56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داده شده</w:delText>
        </w:r>
      </w:del>
      <w:ins w:id="57" w:author="m.pedram" w:date="2022-01-09T13:54:00Z"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مدل ترک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ب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داده‌کاو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 دنبال خواهد شد. مدل پ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شنهاد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ابتدا از چهار نوع طبقه‌بند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کننده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شناخته شده‌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lang w:bidi="fa-IR"/>
          </w:rPr>
          <w:t xml:space="preserve"> extra trees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، </w:t>
        </w:r>
        <w:r w:rsidR="00CE6F7D" w:rsidRPr="00CE6F7D">
          <w:rPr>
            <w:color w:val="2F5496"/>
            <w:sz w:val="20"/>
            <w:szCs w:val="24"/>
            <w:lang w:bidi="fa-IR"/>
          </w:rPr>
          <w:t>random forest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>، رگرس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ون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لجست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و ماش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ن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بردار پشت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بان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که هر کدام معمار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</w:ins>
      <w:r w:rsidR="00CE6F7D" w:rsidRPr="00CE6F7D">
        <w:rPr>
          <w:color w:val="2F5496"/>
          <w:sz w:val="20"/>
          <w:szCs w:val="24"/>
          <w:rtl/>
          <w:lang w:bidi="fa-IR"/>
        </w:rPr>
        <w:t xml:space="preserve"> و </w:t>
      </w:r>
      <w:ins w:id="58" w:author="m.pedram" w:date="2022-01-09T13:54:00Z"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مشخصات 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ادگ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ر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مخصوص به خود را دارند ساخته م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شود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>. در مرحله بعد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و برا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بالا بردن کارا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روش‌ها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ادگ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ر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ترک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ب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(بگ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نگ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و/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ا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بوست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نگ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) وارد عمل شده و 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ک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متا مدل پ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ش‌ب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ن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کننده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تعل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م</w:t>
        </w:r>
        <w:r w:rsidR="00CE6F7D" w:rsidRPr="00CE6F7D">
          <w:rPr>
            <w:color w:val="2F5496"/>
            <w:sz w:val="20"/>
            <w:szCs w:val="24"/>
            <w:rtl/>
            <w:lang w:bidi="fa-IR"/>
          </w:rPr>
          <w:t xml:space="preserve"> م</w:t>
        </w:r>
        <w:r w:rsidR="00CE6F7D" w:rsidRPr="00CE6F7D">
          <w:rPr>
            <w:rFonts w:hint="cs"/>
            <w:color w:val="2F5496"/>
            <w:sz w:val="20"/>
            <w:szCs w:val="24"/>
            <w:rtl/>
            <w:lang w:bidi="fa-IR"/>
          </w:rPr>
          <w:t>ی</w:t>
        </w:r>
        <w:r w:rsidR="00CE6F7D" w:rsidRPr="00CE6F7D">
          <w:rPr>
            <w:rFonts w:hint="eastAsia"/>
            <w:color w:val="2F5496"/>
            <w:sz w:val="20"/>
            <w:szCs w:val="24"/>
            <w:rtl/>
            <w:lang w:bidi="fa-IR"/>
          </w:rPr>
          <w:t>ابد</w:t>
        </w:r>
        <w:r w:rsidR="00CE6F7D" w:rsidRPr="00CE6F7D">
          <w:rPr>
            <w:color w:val="2F5496"/>
            <w:sz w:val="20"/>
            <w:szCs w:val="24"/>
            <w:lang w:bidi="fa-IR"/>
          </w:rPr>
          <w:t>.</w:t>
        </w:r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 xml:space="preserve"> </w:t>
        </w:r>
      </w:ins>
      <w:r w:rsidRPr="00CE6F7D">
        <w:rPr>
          <w:color w:val="2F5496"/>
          <w:sz w:val="20"/>
          <w:szCs w:val="24"/>
          <w:rtl/>
          <w:lang w:bidi="fa-IR"/>
        </w:rPr>
        <w:t xml:space="preserve">عملکرد </w:t>
      </w:r>
      <w:del w:id="59" w:author="m.pedram" w:date="2022-01-09T13:54:00Z">
        <w:r w:rsidRPr="00F05CEA">
          <w:rPr>
            <w:color w:val="2F5496"/>
            <w:sz w:val="20"/>
            <w:szCs w:val="24"/>
            <w:rtl/>
            <w:lang w:bidi="fa-IR"/>
          </w:rPr>
          <w:delText>آن</w:delText>
        </w:r>
      </w:del>
      <w:ins w:id="60" w:author="m.pedram" w:date="2022-01-09T13:54:00Z">
        <w:r w:rsidR="00CE6F7D">
          <w:rPr>
            <w:rFonts w:hint="cs"/>
            <w:color w:val="2F5496"/>
            <w:sz w:val="20"/>
            <w:szCs w:val="24"/>
            <w:rtl/>
            <w:lang w:bidi="fa-IR"/>
          </w:rPr>
          <w:t>این مدل</w:t>
        </w:r>
      </w:ins>
      <w:r w:rsidRPr="00CE6F7D">
        <w:rPr>
          <w:color w:val="2F5496"/>
          <w:sz w:val="20"/>
          <w:szCs w:val="24"/>
          <w:rtl/>
          <w:lang w:bidi="fa-IR"/>
        </w:rPr>
        <w:t xml:space="preserve"> با محاسبه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شاخص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CE6F7D">
        <w:rPr>
          <w:color w:val="2F5496"/>
          <w:sz w:val="20"/>
          <w:szCs w:val="24"/>
          <w:rtl/>
          <w:lang w:bidi="fa-IR"/>
        </w:rPr>
        <w:t>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دقت،‌ حساس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ت،</w:t>
      </w:r>
      <w:r w:rsidRPr="00CE6F7D">
        <w:rPr>
          <w:color w:val="2F5496"/>
          <w:sz w:val="20"/>
          <w:szCs w:val="24"/>
          <w:rtl/>
          <w:lang w:bidi="fa-IR"/>
        </w:rPr>
        <w:t xml:space="preserve"> تشخ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ص</w:t>
      </w:r>
      <w:r w:rsidRPr="00CE6F7D">
        <w:rPr>
          <w:color w:val="2F5496"/>
          <w:sz w:val="20"/>
          <w:szCs w:val="24"/>
          <w:rtl/>
          <w:lang w:bidi="fa-IR"/>
        </w:rPr>
        <w:t xml:space="preserve"> و 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امت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CE6F7D">
        <w:rPr>
          <w:color w:val="2F5496"/>
          <w:sz w:val="20"/>
          <w:szCs w:val="24"/>
          <w:rtl/>
          <w:lang w:bidi="fa-IR"/>
        </w:rPr>
        <w:t xml:space="preserve"> اف</w:t>
      </w:r>
      <w:r w:rsidR="00440F67" w:rsidRPr="00CE6F7D">
        <w:rPr>
          <w:rFonts w:hint="cs"/>
          <w:color w:val="2F5496"/>
          <w:sz w:val="20"/>
          <w:szCs w:val="24"/>
          <w:rtl/>
          <w:lang w:bidi="fa-IR"/>
        </w:rPr>
        <w:t>۱ ا</w:t>
      </w:r>
      <w:r w:rsidRPr="00CE6F7D">
        <w:rPr>
          <w:color w:val="2F5496"/>
          <w:sz w:val="20"/>
          <w:szCs w:val="24"/>
          <w:rtl/>
          <w:lang w:bidi="fa-IR"/>
        </w:rPr>
        <w:t>رز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گردد</w:t>
      </w:r>
      <w:r w:rsidRPr="00CE6F7D">
        <w:rPr>
          <w:color w:val="2F5496"/>
          <w:sz w:val="20"/>
          <w:szCs w:val="24"/>
          <w:rtl/>
          <w:lang w:bidi="fa-IR"/>
        </w:rPr>
        <w:t>. مدل‌ها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پا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ه</w:t>
      </w:r>
      <w:ins w:id="61" w:author="m.pedram" w:date="2022-01-09T13:54:00Z">
        <w:r w:rsidR="00CE6F7D">
          <w:rPr>
            <w:rStyle w:val="Funotenzeichen"/>
            <w:color w:val="2F5496"/>
            <w:sz w:val="20"/>
            <w:szCs w:val="24"/>
            <w:rtl/>
            <w:lang w:bidi="fa-IR"/>
          </w:rPr>
          <w:footnoteReference w:id="16"/>
        </w:r>
      </w:ins>
      <w:r w:rsidRPr="00CE6F7D">
        <w:rPr>
          <w:color w:val="2F5496"/>
          <w:sz w:val="20"/>
          <w:szCs w:val="24"/>
          <w:rtl/>
          <w:lang w:bidi="fa-IR"/>
        </w:rPr>
        <w:t xml:space="preserve"> برا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مقا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سه</w:t>
      </w:r>
      <w:r w:rsidRPr="00CE6F7D">
        <w:rPr>
          <w:color w:val="2F5496"/>
          <w:sz w:val="20"/>
          <w:szCs w:val="24"/>
          <w:rtl/>
          <w:lang w:bidi="fa-IR"/>
        </w:rPr>
        <w:t xml:space="preserve"> 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CE6F7D">
        <w:rPr>
          <w:color w:val="2F5496"/>
          <w:sz w:val="20"/>
          <w:szCs w:val="24"/>
          <w:rtl/>
          <w:lang w:bidi="fa-IR"/>
        </w:rPr>
        <w:t xml:space="preserve"> مدل </w:t>
      </w:r>
      <w:r w:rsidRPr="00CE6F7D">
        <w:rPr>
          <w:color w:val="2F5496"/>
          <w:sz w:val="20"/>
          <w:szCs w:val="24"/>
          <w:lang w:bidi="fa-IR"/>
        </w:rPr>
        <w:t>Random Forest</w:t>
      </w:r>
      <w:r w:rsidRPr="00CE6F7D">
        <w:rPr>
          <w:color w:val="2F5496"/>
          <w:sz w:val="20"/>
          <w:szCs w:val="24"/>
          <w:rtl/>
          <w:lang w:bidi="fa-IR"/>
        </w:rPr>
        <w:t xml:space="preserve"> و 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CE6F7D">
        <w:rPr>
          <w:color w:val="2F5496"/>
          <w:sz w:val="20"/>
          <w:szCs w:val="24"/>
          <w:rtl/>
          <w:lang w:bidi="fa-IR"/>
        </w:rPr>
        <w:t xml:space="preserve"> مدل </w:t>
      </w:r>
      <w:r w:rsidRPr="00CE6F7D">
        <w:rPr>
          <w:color w:val="2F5496"/>
          <w:sz w:val="20"/>
          <w:szCs w:val="24"/>
          <w:lang w:bidi="fa-IR"/>
        </w:rPr>
        <w:t>XGBoost</w:t>
      </w:r>
      <w:r w:rsidRPr="00CE6F7D">
        <w:rPr>
          <w:color w:val="2F5496"/>
          <w:sz w:val="20"/>
          <w:szCs w:val="24"/>
          <w:rtl/>
          <w:lang w:bidi="fa-IR"/>
        </w:rPr>
        <w:t xml:space="preserve"> خواهند بود که با استفاده از تمام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color w:val="2F5496"/>
          <w:sz w:val="20"/>
          <w:szCs w:val="24"/>
          <w:rtl/>
          <w:lang w:bidi="fa-IR"/>
        </w:rPr>
        <w:t xml:space="preserve"> و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ژگ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CE6F7D">
        <w:rPr>
          <w:color w:val="2F5496"/>
          <w:sz w:val="20"/>
          <w:szCs w:val="24"/>
          <w:rtl/>
          <w:lang w:bidi="fa-IR"/>
        </w:rPr>
        <w:t xml:space="preserve"> تعل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CE6F7D">
        <w:rPr>
          <w:color w:val="2F5496"/>
          <w:sz w:val="20"/>
          <w:szCs w:val="24"/>
          <w:rtl/>
          <w:lang w:bidi="fa-IR"/>
        </w:rPr>
        <w:t xml:space="preserve"> م</w:t>
      </w:r>
      <w:r w:rsidRPr="00CE6F7D">
        <w:rPr>
          <w:rFonts w:hint="cs"/>
          <w:color w:val="2F5496"/>
          <w:sz w:val="20"/>
          <w:szCs w:val="24"/>
          <w:rtl/>
          <w:lang w:bidi="fa-IR"/>
        </w:rPr>
        <w:t>ی‌ی</w:t>
      </w:r>
      <w:r w:rsidRPr="00CE6F7D">
        <w:rPr>
          <w:rFonts w:hint="eastAsia"/>
          <w:color w:val="2F5496"/>
          <w:sz w:val="20"/>
          <w:szCs w:val="24"/>
          <w:rtl/>
          <w:lang w:bidi="fa-IR"/>
        </w:rPr>
        <w:t>ابند</w:t>
      </w:r>
      <w:r w:rsidR="0036772B" w:rsidRPr="00CE6F7D">
        <w:rPr>
          <w:color w:val="2F5496"/>
          <w:sz w:val="20"/>
          <w:szCs w:val="24"/>
          <w:rtl/>
          <w:lang w:bidi="fa-IR"/>
        </w:rPr>
        <w:t>.</w:t>
      </w:r>
    </w:p>
    <w:p w14:paraId="1FA14078" w14:textId="77777777" w:rsidR="0036772B" w:rsidRDefault="0036772B" w:rsidP="002055F8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36772B">
        <w:rPr>
          <w:b/>
          <w:bCs/>
          <w:color w:val="2F5496"/>
          <w:sz w:val="20"/>
          <w:szCs w:val="24"/>
          <w:rtl/>
          <w:lang w:bidi="fa-IR"/>
        </w:rPr>
        <w:t>ارز</w:t>
      </w:r>
      <w:r w:rsidRPr="0036772B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b/>
          <w:bCs/>
          <w:color w:val="2F5496"/>
          <w:sz w:val="20"/>
          <w:szCs w:val="24"/>
          <w:rtl/>
          <w:lang w:bidi="fa-IR"/>
        </w:rPr>
        <w:t>اب</w:t>
      </w:r>
      <w:r w:rsidRPr="0036772B">
        <w:rPr>
          <w:rFonts w:hint="cs"/>
          <w:b/>
          <w:bCs/>
          <w:color w:val="2F5496"/>
          <w:sz w:val="20"/>
          <w:szCs w:val="24"/>
          <w:rtl/>
          <w:lang w:bidi="fa-IR"/>
        </w:rPr>
        <w:t>ی</w:t>
      </w:r>
      <w:r w:rsidRPr="0036772B">
        <w:rPr>
          <w:b/>
          <w:bCs/>
          <w:color w:val="2F5496"/>
          <w:sz w:val="20"/>
          <w:szCs w:val="24"/>
          <w:rtl/>
          <w:lang w:bidi="fa-IR"/>
        </w:rPr>
        <w:t xml:space="preserve"> مدل:</w:t>
      </w:r>
      <w:r w:rsidRPr="0036772B">
        <w:rPr>
          <w:color w:val="2F5496"/>
          <w:sz w:val="20"/>
          <w:szCs w:val="24"/>
          <w:rtl/>
          <w:lang w:bidi="fa-IR"/>
        </w:rPr>
        <w:t xml:space="preserve"> به منظور ارز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عملکرد مدل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36772B">
        <w:rPr>
          <w:color w:val="2F5496"/>
          <w:sz w:val="20"/>
          <w:szCs w:val="24"/>
          <w:rtl/>
          <w:lang w:bidi="fa-IR"/>
        </w:rPr>
        <w:t>ها، شاخص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36772B">
        <w:rPr>
          <w:color w:val="2F5496"/>
          <w:sz w:val="20"/>
          <w:szCs w:val="24"/>
          <w:rtl/>
          <w:lang w:bidi="fa-IR"/>
        </w:rPr>
        <w:t>ها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دقت</w:t>
      </w:r>
      <w:r>
        <w:rPr>
          <w:rStyle w:val="Funotenzeichen"/>
          <w:color w:val="2F5496"/>
          <w:sz w:val="20"/>
          <w:szCs w:val="24"/>
          <w:rtl/>
          <w:lang w:bidi="fa-IR"/>
        </w:rPr>
        <w:footnoteReference w:id="17"/>
      </w:r>
      <w:r w:rsidR="00BB440F"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2055F8">
        <w:rPr>
          <w:color w:val="2F5496"/>
          <w:sz w:val="20"/>
          <w:szCs w:val="24"/>
          <w:lang w:bidi="fa-IR"/>
        </w:rPr>
        <w:t>Acc</w:t>
      </w:r>
      <w:r w:rsidR="00BB440F">
        <w:rPr>
          <w:rFonts w:hint="cs"/>
          <w:color w:val="2F5496"/>
          <w:sz w:val="20"/>
          <w:szCs w:val="24"/>
          <w:rtl/>
          <w:lang w:bidi="fa-IR"/>
        </w:rPr>
        <w:t>)</w:t>
      </w:r>
      <w:r w:rsidRPr="0036772B">
        <w:rPr>
          <w:color w:val="2F5496"/>
          <w:sz w:val="20"/>
          <w:szCs w:val="24"/>
          <w:rtl/>
          <w:lang w:bidi="fa-IR"/>
        </w:rPr>
        <w:t>،‌ حساس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ت</w:t>
      </w:r>
      <w:r w:rsidR="00BB440F"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2055F8">
        <w:rPr>
          <w:color w:val="2F5496"/>
          <w:sz w:val="20"/>
          <w:szCs w:val="24"/>
          <w:lang w:bidi="fa-IR"/>
        </w:rPr>
        <w:t>Se</w:t>
      </w:r>
      <w:r w:rsidR="00BB440F">
        <w:rPr>
          <w:rFonts w:hint="cs"/>
          <w:color w:val="2F5496"/>
          <w:sz w:val="20"/>
          <w:szCs w:val="24"/>
          <w:rtl/>
          <w:lang w:bidi="fa-IR"/>
        </w:rPr>
        <w:t>)</w:t>
      </w:r>
      <w:r w:rsidRPr="0036772B">
        <w:rPr>
          <w:color w:val="2F5496"/>
          <w:sz w:val="20"/>
          <w:szCs w:val="24"/>
          <w:rtl/>
          <w:lang w:bidi="fa-IR"/>
        </w:rPr>
        <w:t>،‌ تشخ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="002055F8">
        <w:rPr>
          <w:rFonts w:hint="cs"/>
          <w:color w:val="2F5496"/>
          <w:sz w:val="20"/>
          <w:szCs w:val="24"/>
          <w:rtl/>
          <w:lang w:bidi="fa-IR"/>
        </w:rPr>
        <w:t>ص (</w:t>
      </w:r>
      <w:r w:rsidR="002055F8">
        <w:rPr>
          <w:color w:val="2F5496"/>
          <w:sz w:val="20"/>
          <w:szCs w:val="24"/>
          <w:lang w:bidi="fa-IR"/>
        </w:rPr>
        <w:t>P</w:t>
      </w:r>
      <w:r w:rsidR="002055F8">
        <w:rPr>
          <w:rFonts w:hint="cs"/>
          <w:color w:val="2F5496"/>
          <w:sz w:val="20"/>
          <w:szCs w:val="24"/>
          <w:rtl/>
          <w:lang w:bidi="fa-IR"/>
        </w:rPr>
        <w:t xml:space="preserve">) </w:t>
      </w:r>
      <w:r w:rsidRPr="0036772B">
        <w:rPr>
          <w:color w:val="2F5496"/>
          <w:sz w:val="20"/>
          <w:szCs w:val="24"/>
          <w:rtl/>
          <w:lang w:bidi="fa-IR"/>
        </w:rPr>
        <w:t>و امت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از</w:t>
      </w:r>
      <w:r w:rsidRPr="0036772B">
        <w:rPr>
          <w:color w:val="2F5496"/>
          <w:sz w:val="20"/>
          <w:szCs w:val="24"/>
          <w:rtl/>
          <w:lang w:bidi="fa-IR"/>
        </w:rPr>
        <w:t xml:space="preserve"> اف-۱</w:t>
      </w:r>
      <w:r w:rsidRPr="0036772B">
        <w:rPr>
          <w:color w:val="2F5496"/>
          <w:sz w:val="20"/>
          <w:szCs w:val="24"/>
          <w:lang w:bidi="fa-IR"/>
        </w:rPr>
        <w:t xml:space="preserve"> </w:t>
      </w:r>
      <w:r w:rsidRPr="0036772B">
        <w:rPr>
          <w:color w:val="2F5496"/>
          <w:sz w:val="20"/>
          <w:szCs w:val="24"/>
          <w:rtl/>
          <w:lang w:bidi="fa-IR"/>
        </w:rPr>
        <w:t>گزارش م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>
        <w:rPr>
          <w:rFonts w:hint="cs"/>
          <w:color w:val="2F5496"/>
          <w:sz w:val="20"/>
          <w:szCs w:val="24"/>
          <w:rtl/>
          <w:lang w:bidi="fa-IR"/>
        </w:rPr>
        <w:t>‌ش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وند</w:t>
      </w:r>
      <w:r w:rsidRPr="0036772B">
        <w:rPr>
          <w:color w:val="2F5496"/>
          <w:sz w:val="20"/>
          <w:szCs w:val="24"/>
          <w:rtl/>
          <w:lang w:bidi="fa-IR"/>
        </w:rPr>
        <w:t>. از آن</w:t>
      </w:r>
      <w:r>
        <w:rPr>
          <w:rFonts w:hint="cs"/>
          <w:color w:val="2F5496"/>
          <w:sz w:val="20"/>
          <w:szCs w:val="24"/>
          <w:rtl/>
          <w:lang w:bidi="fa-IR"/>
        </w:rPr>
        <w:t>‌</w:t>
      </w:r>
      <w:r w:rsidRPr="0036772B">
        <w:rPr>
          <w:color w:val="2F5496"/>
          <w:sz w:val="20"/>
          <w:szCs w:val="24"/>
          <w:rtl/>
          <w:lang w:bidi="fa-IR"/>
        </w:rPr>
        <w:t>جا که مسئله‌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مورد نظر 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ک</w:t>
      </w:r>
      <w:r w:rsidRPr="0036772B">
        <w:rPr>
          <w:color w:val="2F5496"/>
          <w:sz w:val="20"/>
          <w:szCs w:val="24"/>
          <w:rtl/>
          <w:lang w:bidi="fa-IR"/>
        </w:rPr>
        <w:t xml:space="preserve"> مسئله‌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طبقه‌بند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دو کلاس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 xml:space="preserve"> (با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نر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color w:val="2F5496"/>
          <w:sz w:val="20"/>
          <w:szCs w:val="24"/>
          <w:rtl/>
          <w:lang w:bidi="fa-IR"/>
        </w:rPr>
        <w:t>) است،‌ با داشتن مقاد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ر</w:t>
      </w:r>
      <w:r>
        <w:rPr>
          <w:rFonts w:hint="cs"/>
          <w:color w:val="2F5496"/>
          <w:sz w:val="20"/>
          <w:szCs w:val="24"/>
          <w:rtl/>
          <w:lang w:bidi="fa-IR"/>
        </w:rPr>
        <w:t xml:space="preserve"> مثبت درست</w:t>
      </w:r>
      <w:r w:rsidR="00BB440F">
        <w:rPr>
          <w:rStyle w:val="Funotenzeichen"/>
          <w:color w:val="2F5496"/>
          <w:sz w:val="20"/>
          <w:szCs w:val="24"/>
          <w:rtl/>
          <w:lang w:bidi="fa-IR"/>
        </w:rPr>
        <w:footnoteReference w:id="18"/>
      </w:r>
      <w:r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BB440F">
        <w:rPr>
          <w:color w:val="2F5496"/>
          <w:sz w:val="20"/>
          <w:szCs w:val="24"/>
          <w:lang w:bidi="fa-IR"/>
        </w:rPr>
        <w:t>TP</w:t>
      </w:r>
      <w:r>
        <w:rPr>
          <w:rFonts w:hint="cs"/>
          <w:color w:val="2F5496"/>
          <w:sz w:val="20"/>
          <w:szCs w:val="24"/>
          <w:rtl/>
          <w:lang w:bidi="fa-IR"/>
        </w:rPr>
        <w:t>)، منفی درست</w:t>
      </w:r>
      <w:r w:rsidR="00BB440F">
        <w:rPr>
          <w:rStyle w:val="Funotenzeichen"/>
          <w:color w:val="2F5496"/>
          <w:sz w:val="20"/>
          <w:szCs w:val="24"/>
          <w:rtl/>
          <w:lang w:bidi="fa-IR"/>
        </w:rPr>
        <w:footnoteReference w:id="19"/>
      </w:r>
      <w:r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BB440F">
        <w:rPr>
          <w:color w:val="2F5496"/>
          <w:sz w:val="20"/>
          <w:szCs w:val="24"/>
          <w:lang w:bidi="fa-IR"/>
        </w:rPr>
        <w:t>TN</w:t>
      </w:r>
      <w:r>
        <w:rPr>
          <w:rFonts w:hint="cs"/>
          <w:color w:val="2F5496"/>
          <w:sz w:val="20"/>
          <w:szCs w:val="24"/>
          <w:rtl/>
          <w:lang w:bidi="fa-IR"/>
        </w:rPr>
        <w:t>)، مثبت کاذب</w:t>
      </w:r>
      <w:r w:rsidR="00BB440F">
        <w:rPr>
          <w:rStyle w:val="Funotenzeichen"/>
          <w:color w:val="2F5496"/>
          <w:sz w:val="20"/>
          <w:szCs w:val="24"/>
          <w:rtl/>
          <w:lang w:bidi="fa-IR"/>
        </w:rPr>
        <w:footnoteReference w:id="20"/>
      </w:r>
      <w:r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BB440F">
        <w:rPr>
          <w:color w:val="2F5496"/>
          <w:sz w:val="20"/>
          <w:szCs w:val="24"/>
          <w:lang w:bidi="fa-IR"/>
        </w:rPr>
        <w:t>FP</w:t>
      </w:r>
      <w:r>
        <w:rPr>
          <w:rFonts w:hint="cs"/>
          <w:color w:val="2F5496"/>
          <w:sz w:val="20"/>
          <w:szCs w:val="24"/>
          <w:rtl/>
          <w:lang w:bidi="fa-IR"/>
        </w:rPr>
        <w:t>) و منفی کاذب</w:t>
      </w:r>
      <w:r w:rsidR="00BB440F">
        <w:rPr>
          <w:rStyle w:val="Funotenzeichen"/>
          <w:color w:val="2F5496"/>
          <w:sz w:val="20"/>
          <w:szCs w:val="24"/>
          <w:rtl/>
          <w:lang w:bidi="fa-IR"/>
        </w:rPr>
        <w:footnoteReference w:id="21"/>
      </w:r>
      <w:r>
        <w:rPr>
          <w:rFonts w:hint="cs"/>
          <w:color w:val="2F5496"/>
          <w:sz w:val="20"/>
          <w:szCs w:val="24"/>
          <w:rtl/>
          <w:lang w:bidi="fa-IR"/>
        </w:rPr>
        <w:t xml:space="preserve"> (</w:t>
      </w:r>
      <w:r w:rsidR="00BB440F">
        <w:rPr>
          <w:color w:val="2F5496"/>
          <w:sz w:val="20"/>
          <w:szCs w:val="24"/>
          <w:lang w:bidi="fa-IR"/>
        </w:rPr>
        <w:t>FN</w:t>
      </w:r>
      <w:r>
        <w:rPr>
          <w:rFonts w:hint="cs"/>
          <w:color w:val="2F5496"/>
          <w:sz w:val="20"/>
          <w:szCs w:val="24"/>
          <w:rtl/>
          <w:lang w:bidi="fa-IR"/>
        </w:rPr>
        <w:t>)</w:t>
      </w:r>
      <w:r w:rsidRPr="0036772B">
        <w:rPr>
          <w:color w:val="2F5496"/>
          <w:sz w:val="20"/>
          <w:szCs w:val="24"/>
          <w:rtl/>
          <w:lang w:bidi="fa-IR"/>
        </w:rPr>
        <w:t xml:space="preserve"> ا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36772B">
        <w:rPr>
          <w:color w:val="2F5496"/>
          <w:sz w:val="20"/>
          <w:szCs w:val="24"/>
          <w:rtl/>
          <w:lang w:bidi="fa-IR"/>
        </w:rPr>
        <w:t xml:space="preserve"> شاخص‌ها به صورت ز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36772B">
        <w:rPr>
          <w:color w:val="2F5496"/>
          <w:sz w:val="20"/>
          <w:szCs w:val="24"/>
          <w:rtl/>
          <w:lang w:bidi="fa-IR"/>
        </w:rPr>
        <w:t xml:space="preserve"> محاسبه م</w:t>
      </w:r>
      <w:r w:rsidRPr="0036772B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36772B">
        <w:rPr>
          <w:rFonts w:hint="eastAsia"/>
          <w:color w:val="2F5496"/>
          <w:sz w:val="20"/>
          <w:szCs w:val="24"/>
          <w:rtl/>
          <w:lang w:bidi="fa-IR"/>
        </w:rPr>
        <w:t>شوند</w:t>
      </w:r>
      <w:r w:rsidRPr="0036772B">
        <w:rPr>
          <w:color w:val="2F5496"/>
          <w:sz w:val="20"/>
          <w:szCs w:val="24"/>
          <w:rtl/>
          <w:lang w:bidi="fa-IR"/>
        </w:rPr>
        <w:t>:</w:t>
      </w:r>
    </w:p>
    <w:p w14:paraId="0832EE2D" w14:textId="2EA7C57D" w:rsidR="00BB440F" w:rsidRPr="005F381C" w:rsidRDefault="00AE1B93" w:rsidP="00BB440F">
      <w:pPr>
        <w:numPr>
          <w:ilvl w:val="0"/>
          <w:numId w:val="40"/>
        </w:numPr>
        <w:rPr>
          <w:rFonts w:ascii="Calibri" w:hAnsi="Calibri" w:cs="Arial"/>
          <w:color w:val="2F5496"/>
        </w:rPr>
      </w:pPr>
      <m:oMath>
        <m:r>
          <w:rPr>
            <w:rFonts w:ascii="Cambria Math" w:hAnsi="Cambria Math"/>
          </w:rPr>
          <m:t xml:space="preserve">Acc= </m:t>
        </m:r>
        <m:f>
          <m:fPr>
            <m:ctrlPr>
              <w:rPr>
                <w:rFonts w:ascii="Cambria Math" w:eastAsia="Calibri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TP+TN</m:t>
            </m:r>
          </m:num>
          <m:den>
            <m:r>
              <w:rPr>
                <w:rFonts w:ascii="Cambria Math" w:hAnsi="Cambria Math"/>
              </w:rPr>
              <m:t>TP+FP+TN+FN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4E7D8C4" w14:textId="77777777" w:rsidR="002055F8" w:rsidRPr="005F381C" w:rsidRDefault="002055F8" w:rsidP="002055F8">
      <w:pPr>
        <w:ind w:left="720"/>
        <w:rPr>
          <w:rFonts w:ascii="Calibri" w:hAnsi="Calibri" w:cs="Arial"/>
          <w:color w:val="2F5496"/>
        </w:rPr>
      </w:pPr>
    </w:p>
    <w:p w14:paraId="6D739551" w14:textId="358A8330" w:rsidR="002055F8" w:rsidRPr="005F381C" w:rsidRDefault="00AE1B93" w:rsidP="002055F8">
      <w:pPr>
        <w:numPr>
          <w:ilvl w:val="0"/>
          <w:numId w:val="40"/>
        </w:numPr>
        <w:rPr>
          <w:rFonts w:ascii="Calibri" w:hAnsi="Calibri" w:cs="Arial"/>
          <w:color w:val="2F5496"/>
        </w:rPr>
      </w:pPr>
      <m:oMath>
        <m:r>
          <w:rPr>
            <w:rFonts w:ascii="Cambria Math" w:hAnsi="Cambria Math"/>
          </w:rPr>
          <m:t xml:space="preserve">Se=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</w:p>
    <w:p w14:paraId="06343486" w14:textId="77777777" w:rsidR="002055F8" w:rsidRPr="005F381C" w:rsidRDefault="002055F8" w:rsidP="002055F8">
      <w:pPr>
        <w:rPr>
          <w:rFonts w:ascii="Calibri" w:hAnsi="Calibri" w:cs="Arial"/>
          <w:color w:val="2F5496"/>
        </w:rPr>
      </w:pPr>
    </w:p>
    <w:p w14:paraId="1BCFA1F8" w14:textId="342B828E" w:rsidR="00BB440F" w:rsidRPr="005F381C" w:rsidRDefault="00AE1B93" w:rsidP="00BB440F">
      <w:pPr>
        <w:numPr>
          <w:ilvl w:val="0"/>
          <w:numId w:val="40"/>
        </w:numPr>
        <w:rPr>
          <w:color w:val="2F5496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</w:p>
    <w:p w14:paraId="07855DCC" w14:textId="02727A3B" w:rsidR="00BB440F" w:rsidRPr="005F381C" w:rsidRDefault="00AE1B93" w:rsidP="00BB440F">
      <w:pPr>
        <w:numPr>
          <w:ilvl w:val="0"/>
          <w:numId w:val="40"/>
        </w:numPr>
        <w:rPr>
          <w:rFonts w:ascii="Calibri" w:hAnsi="Calibri" w:cs="Arial"/>
          <w:color w:val="2F5496"/>
        </w:rPr>
      </w:pPr>
      <m:oMath>
        <m:r>
          <w:rPr>
            <w:rFonts w:ascii="Cambria Math" w:hAnsi="Cambria Math"/>
          </w:rPr>
          <m:t xml:space="preserve">F1-score=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2TP</m:t>
            </m:r>
          </m:num>
          <m:den>
            <m:r>
              <w:rPr>
                <w:rFonts w:ascii="Cambria Math" w:hAnsi="Cambria Math"/>
              </w:rPr>
              <m:t>2TP+FP+FN</m:t>
            </m:r>
          </m:den>
        </m:f>
      </m:oMath>
    </w:p>
    <w:p w14:paraId="226BFF27" w14:textId="77777777" w:rsidR="00BB440F" w:rsidRPr="00BB440F" w:rsidRDefault="00BB440F" w:rsidP="00BB440F">
      <w:pPr>
        <w:pStyle w:val="Untertitel"/>
        <w:ind w:left="720" w:right="-694"/>
        <w:jc w:val="both"/>
        <w:rPr>
          <w:color w:val="2F5496"/>
          <w:sz w:val="20"/>
          <w:szCs w:val="24"/>
          <w:lang w:bidi="fa-IR"/>
        </w:rPr>
      </w:pPr>
    </w:p>
    <w:p w14:paraId="24283CCF" w14:textId="77777777" w:rsidR="002E2166" w:rsidRPr="00F05CEA" w:rsidRDefault="0013626E" w:rsidP="00F34F43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ب</w:t>
      </w:r>
      <w:r w:rsidR="00722258" w:rsidRPr="00F05CEA">
        <w:rPr>
          <w:sz w:val="20"/>
          <w:rtl/>
          <w:lang w:bidi="fa-IR"/>
        </w:rPr>
        <w:t xml:space="preserve">- </w:t>
      </w:r>
      <w:r w:rsidR="005D2D1A" w:rsidRPr="00F05CEA">
        <w:rPr>
          <w:sz w:val="20"/>
          <w:rtl/>
          <w:lang w:bidi="fa-IR"/>
        </w:rPr>
        <w:t>متغيرهاي مورد بررسي در قالب یک مدل مفهومی و شرح چگونگی بررسی</w:t>
      </w:r>
      <w:r w:rsidR="00722258" w:rsidRPr="00F05CEA">
        <w:rPr>
          <w:sz w:val="20"/>
          <w:rtl/>
          <w:lang w:bidi="fa-IR"/>
        </w:rPr>
        <w:t xml:space="preserve"> و</w:t>
      </w:r>
      <w:r w:rsidR="005D2D1A" w:rsidRPr="00F05CEA">
        <w:rPr>
          <w:sz w:val="20"/>
          <w:rtl/>
          <w:lang w:bidi="fa-IR"/>
        </w:rPr>
        <w:t xml:space="preserve"> اندازه</w:t>
      </w:r>
      <w:r w:rsidR="00F34F43" w:rsidRPr="00F05CEA">
        <w:rPr>
          <w:sz w:val="20"/>
          <w:rtl/>
          <w:lang w:bidi="fa-IR"/>
        </w:rPr>
        <w:t>‌</w:t>
      </w:r>
      <w:r w:rsidR="005D2D1A" w:rsidRPr="00F05CEA">
        <w:rPr>
          <w:sz w:val="20"/>
          <w:rtl/>
          <w:lang w:bidi="fa-IR"/>
        </w:rPr>
        <w:t>گیری متغیرها:</w:t>
      </w:r>
    </w:p>
    <w:p w14:paraId="36B1892C" w14:textId="77777777" w:rsidR="00AB40C1" w:rsidRPr="00F05CEA" w:rsidRDefault="00F05CEA" w:rsidP="00664CC8">
      <w:pPr>
        <w:pStyle w:val="Untertitel"/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cs"/>
          <w:color w:val="2F5496"/>
          <w:sz w:val="20"/>
          <w:szCs w:val="24"/>
          <w:rtl/>
          <w:lang w:bidi="fa-IR"/>
        </w:rPr>
        <w:t>مجموعه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داده شامل ۲۳۱ </w:t>
      </w:r>
      <w:r w:rsidR="00664CC8">
        <w:rPr>
          <w:rFonts w:hint="cs"/>
          <w:color w:val="2F5496"/>
          <w:sz w:val="20"/>
          <w:szCs w:val="24"/>
          <w:rtl/>
          <w:lang w:bidi="fa-IR"/>
        </w:rPr>
        <w:t>ویژگی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اندازه گ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شده در گروه ها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ز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="00AB40C1" w:rsidRPr="00F05CEA">
        <w:rPr>
          <w:color w:val="2F5496"/>
          <w:sz w:val="20"/>
          <w:szCs w:val="24"/>
          <w:rtl/>
          <w:lang w:bidi="fa-IR"/>
        </w:rPr>
        <w:t xml:space="preserve"> است</w:t>
      </w:r>
      <w:r w:rsidR="00664CC8">
        <w:rPr>
          <w:rFonts w:hint="cs"/>
          <w:color w:val="2F5496"/>
          <w:sz w:val="20"/>
          <w:szCs w:val="24"/>
          <w:rtl/>
          <w:lang w:bidi="fa-IR"/>
        </w:rPr>
        <w:t xml:space="preserve"> که از آن‌ها به عنوان م</w:t>
      </w:r>
      <w:r w:rsidR="00FB1EF3">
        <w:rPr>
          <w:rFonts w:hint="cs"/>
          <w:color w:val="2F5496"/>
          <w:sz w:val="20"/>
          <w:szCs w:val="24"/>
          <w:rtl/>
          <w:lang w:bidi="fa-IR"/>
        </w:rPr>
        <w:t>ت</w:t>
      </w:r>
      <w:r w:rsidR="00664CC8">
        <w:rPr>
          <w:rFonts w:hint="cs"/>
          <w:color w:val="2F5496"/>
          <w:sz w:val="20"/>
          <w:szCs w:val="24"/>
          <w:rtl/>
          <w:lang w:bidi="fa-IR"/>
        </w:rPr>
        <w:t>غیرهای مسئله استفاده خواهد شد</w:t>
      </w:r>
      <w:r w:rsidR="00AB40C1" w:rsidRPr="00F05CEA">
        <w:rPr>
          <w:color w:val="2F5496"/>
          <w:sz w:val="20"/>
          <w:szCs w:val="24"/>
          <w:rtl/>
          <w:lang w:bidi="fa-IR"/>
        </w:rPr>
        <w:t>:</w:t>
      </w:r>
    </w:p>
    <w:p w14:paraId="53E82AC2" w14:textId="77777777" w:rsidR="00AB40C1" w:rsidRPr="00F05CEA" w:rsidRDefault="00AB40C1" w:rsidP="00F05CEA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اطلاعات</w:t>
      </w:r>
      <w:r w:rsidRPr="00F05CEA">
        <w:rPr>
          <w:color w:val="2F5496"/>
          <w:sz w:val="20"/>
          <w:szCs w:val="24"/>
          <w:rtl/>
          <w:lang w:bidi="fa-IR"/>
        </w:rPr>
        <w:t xml:space="preserve"> جمع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color w:val="2F5496"/>
          <w:sz w:val="20"/>
          <w:szCs w:val="24"/>
          <w:rtl/>
          <w:lang w:bidi="fa-IR"/>
        </w:rPr>
        <w:t xml:space="preserve"> شناس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(سن، جنس، محل زندگ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...)</w:t>
      </w:r>
    </w:p>
    <w:p w14:paraId="0CBD4326" w14:textId="77777777" w:rsidR="00AB40C1" w:rsidRPr="00F05CEA" w:rsidRDefault="00AB40C1" w:rsidP="00440F67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قبل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</w:p>
    <w:p w14:paraId="53C5C725" w14:textId="77777777" w:rsidR="00AB40C1" w:rsidRPr="00F05CEA" w:rsidRDefault="00AB40C1" w:rsidP="00F05CEA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(مانند کم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نه،‌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نه</w:t>
      </w:r>
      <w:r w:rsidRPr="00F05CEA">
        <w:rPr>
          <w:color w:val="2F5496"/>
          <w:sz w:val="20"/>
          <w:szCs w:val="24"/>
          <w:rtl/>
          <w:lang w:bidi="fa-IR"/>
        </w:rPr>
        <w:t xml:space="preserve"> و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هموگلوب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ن،‌</w:t>
      </w:r>
      <w:r w:rsidRPr="00F05CEA">
        <w:rPr>
          <w:color w:val="2F5496"/>
          <w:sz w:val="20"/>
          <w:szCs w:val="24"/>
          <w:rtl/>
          <w:lang w:bidi="fa-IR"/>
        </w:rPr>
        <w:t xml:space="preserve"> آلبوم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ن،</w:t>
      </w:r>
      <w:r w:rsidRPr="00F05CEA">
        <w:rPr>
          <w:color w:val="2F5496"/>
          <w:sz w:val="20"/>
          <w:szCs w:val="24"/>
          <w:rtl/>
          <w:lang w:bidi="fa-IR"/>
        </w:rPr>
        <w:t xml:space="preserve"> گلوکز، کلس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م،‌</w:t>
      </w:r>
      <w:r w:rsidRPr="00F05CEA">
        <w:rPr>
          <w:color w:val="2F5496"/>
          <w:sz w:val="20"/>
          <w:szCs w:val="24"/>
          <w:rtl/>
          <w:lang w:bidi="fa-IR"/>
        </w:rPr>
        <w:t xml:space="preserve"> کرات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PH</w:t>
      </w:r>
      <w:r w:rsidRPr="00F05CEA">
        <w:rPr>
          <w:color w:val="2F5496"/>
          <w:sz w:val="20"/>
          <w:szCs w:val="24"/>
          <w:rtl/>
          <w:lang w:bidi="fa-IR"/>
        </w:rPr>
        <w:t xml:space="preserve"> خون و 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…</w:t>
      </w:r>
      <w:r w:rsidRPr="00F05CEA">
        <w:rPr>
          <w:color w:val="2F5496"/>
          <w:sz w:val="20"/>
          <w:szCs w:val="24"/>
          <w:rtl/>
          <w:lang w:bidi="fa-IR"/>
        </w:rPr>
        <w:t>)</w:t>
      </w:r>
    </w:p>
    <w:p w14:paraId="6575B513" w14:textId="77777777" w:rsidR="00AB40C1" w:rsidRPr="00F05CEA" w:rsidRDefault="00AB40C1" w:rsidP="00F05CEA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علا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(دما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بدن، فشار خون،‌ ضربان قلب، فشار دهل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بطن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،‌</w:t>
      </w:r>
      <w:r w:rsidRPr="00F05CEA">
        <w:rPr>
          <w:color w:val="2F5496"/>
          <w:sz w:val="20"/>
          <w:szCs w:val="24"/>
          <w:rtl/>
          <w:lang w:bidi="fa-IR"/>
        </w:rPr>
        <w:t xml:space="preserve"> 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Pr="00F05CEA">
        <w:rPr>
          <w:color w:val="2F5496"/>
          <w:sz w:val="20"/>
          <w:szCs w:val="24"/>
          <w:rtl/>
          <w:lang w:bidi="fa-IR"/>
        </w:rPr>
        <w:t xml:space="preserve"> تنفس و </w:t>
      </w:r>
      <w:r w:rsidRPr="00F05CEA">
        <w:rPr>
          <w:rFonts w:cs="Times New Roman" w:hint="cs"/>
          <w:color w:val="2F5496"/>
          <w:sz w:val="20"/>
          <w:szCs w:val="24"/>
          <w:rtl/>
          <w:lang w:bidi="fa-IR"/>
        </w:rPr>
        <w:t>…</w:t>
      </w:r>
      <w:r w:rsidRPr="00F05CEA">
        <w:rPr>
          <w:color w:val="2F5496"/>
          <w:sz w:val="20"/>
          <w:szCs w:val="24"/>
          <w:rtl/>
          <w:lang w:bidi="fa-IR"/>
        </w:rPr>
        <w:t xml:space="preserve"> ) </w:t>
      </w:r>
    </w:p>
    <w:p w14:paraId="6FB0838C" w14:textId="77777777" w:rsidR="00AB40C1" w:rsidRDefault="00AB40C1" w:rsidP="00F05CEA">
      <w:pPr>
        <w:pStyle w:val="Untertitel"/>
        <w:numPr>
          <w:ilvl w:val="0"/>
          <w:numId w:val="40"/>
        </w:numPr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غلظت</w:t>
      </w:r>
      <w:r w:rsidRPr="00F05CEA">
        <w:rPr>
          <w:color w:val="2F5496"/>
          <w:sz w:val="20"/>
          <w:szCs w:val="24"/>
          <w:rtl/>
          <w:lang w:bidi="fa-IR"/>
        </w:rPr>
        <w:t xml:space="preserve"> گازها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در خون (مانند اکس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ژن</w:t>
      </w:r>
      <w:r w:rsidRPr="00F05CEA">
        <w:rPr>
          <w:color w:val="2F5496"/>
          <w:sz w:val="20"/>
          <w:szCs w:val="24"/>
          <w:rtl/>
          <w:lang w:bidi="fa-IR"/>
        </w:rPr>
        <w:t xml:space="preserve"> اشباع )</w:t>
      </w:r>
    </w:p>
    <w:p w14:paraId="61B39668" w14:textId="77777777" w:rsidR="00664CC8" w:rsidRDefault="00664CC8" w:rsidP="00664CC8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>
        <w:rPr>
          <w:rFonts w:hint="cs"/>
          <w:color w:val="2F5496"/>
          <w:sz w:val="20"/>
          <w:szCs w:val="24"/>
          <w:rtl/>
          <w:lang w:bidi="fa-IR"/>
        </w:rPr>
        <w:t>طبقه‌بندی‌کننده بر اساس این ورودی‌ها بیماران را به دو گروه ملایم / شدید ( نیازمند به بستری شدن در بخش مراقبت‌های ویژه) تقسیم می‌کند.</w:t>
      </w:r>
    </w:p>
    <w:p w14:paraId="419DFA0F" w14:textId="77777777" w:rsidR="00664CC8" w:rsidRPr="00F05CEA" w:rsidRDefault="00664CC8" w:rsidP="00664CC8">
      <w:pPr>
        <w:pStyle w:val="Untertitel"/>
        <w:ind w:right="-694"/>
        <w:jc w:val="both"/>
        <w:rPr>
          <w:color w:val="2F5496"/>
          <w:sz w:val="20"/>
          <w:szCs w:val="24"/>
          <w:lang w:bidi="fa-IR"/>
        </w:rPr>
      </w:pPr>
      <w:r>
        <w:rPr>
          <w:rFonts w:hint="cs"/>
          <w:color w:val="2F5496"/>
          <w:sz w:val="20"/>
          <w:szCs w:val="24"/>
          <w:rtl/>
          <w:lang w:bidi="fa-IR"/>
        </w:rPr>
        <w:t>خروجی نهایی پژوهش</w:t>
      </w:r>
      <w:r w:rsidR="00D77B64">
        <w:rPr>
          <w:rFonts w:hint="cs"/>
          <w:color w:val="2F5496"/>
          <w:sz w:val="20"/>
          <w:szCs w:val="24"/>
          <w:rtl/>
          <w:lang w:bidi="fa-IR"/>
        </w:rPr>
        <w:t>، شاخص‌های دقت، حساسیت، تشخیص و امتیاز اف۱ خواهد بود.</w:t>
      </w:r>
    </w:p>
    <w:p w14:paraId="648EE8F7" w14:textId="77777777" w:rsidR="00610954" w:rsidRPr="00F05CEA" w:rsidRDefault="00610954" w:rsidP="00173D84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ج</w:t>
      </w:r>
      <w:r w:rsidRPr="00F05CEA">
        <w:rPr>
          <w:rFonts w:cs="Times New Roman" w:hint="cs"/>
          <w:sz w:val="20"/>
          <w:rtl/>
          <w:lang w:bidi="fa-IR"/>
        </w:rPr>
        <w:t>–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شرح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کامل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روش</w:t>
      </w:r>
      <w:r w:rsidRPr="00F05CEA">
        <w:rPr>
          <w:sz w:val="20"/>
          <w:rtl/>
          <w:lang w:bidi="fa-IR"/>
        </w:rPr>
        <w:t xml:space="preserve"> (</w:t>
      </w:r>
      <w:r w:rsidRPr="00F05CEA">
        <w:rPr>
          <w:rFonts w:hint="cs"/>
          <w:sz w:val="20"/>
          <w:rtl/>
          <w:lang w:bidi="fa-IR"/>
        </w:rPr>
        <w:t>ميداني،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كتابخانه‏اي</w:t>
      </w:r>
      <w:r w:rsidRPr="00F05CEA">
        <w:rPr>
          <w:sz w:val="20"/>
          <w:rtl/>
          <w:lang w:bidi="fa-IR"/>
        </w:rPr>
        <w:t xml:space="preserve">)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ابزار</w:t>
      </w:r>
      <w:r w:rsidRPr="00F05CEA">
        <w:rPr>
          <w:sz w:val="20"/>
          <w:rtl/>
          <w:lang w:bidi="fa-IR"/>
        </w:rPr>
        <w:t xml:space="preserve"> (</w:t>
      </w:r>
      <w:r w:rsidRPr="00F05CEA">
        <w:rPr>
          <w:rFonts w:hint="cs"/>
          <w:sz w:val="20"/>
          <w:rtl/>
          <w:lang w:bidi="fa-IR"/>
        </w:rPr>
        <w:t>مشاهده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آزمون،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پرسشنامه،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مصاحبه،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فيش‏برداري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غيره</w:t>
      </w:r>
      <w:r w:rsidRPr="00F05CEA">
        <w:rPr>
          <w:sz w:val="20"/>
          <w:rtl/>
          <w:lang w:bidi="fa-IR"/>
        </w:rPr>
        <w:t xml:space="preserve">) </w:t>
      </w:r>
      <w:r w:rsidRPr="00F05CEA">
        <w:rPr>
          <w:rFonts w:hint="cs"/>
          <w:sz w:val="20"/>
          <w:rtl/>
          <w:lang w:bidi="fa-IR"/>
        </w:rPr>
        <w:t>گردآوري</w:t>
      </w:r>
      <w:r w:rsidRPr="00F05CEA">
        <w:rPr>
          <w:sz w:val="20"/>
          <w:rtl/>
          <w:lang w:bidi="fa-IR"/>
        </w:rPr>
        <w:t xml:space="preserve"> داده‏ها:</w:t>
      </w:r>
    </w:p>
    <w:p w14:paraId="598C2B90" w14:textId="77777777" w:rsidR="00610954" w:rsidRPr="00F05CEA" w:rsidRDefault="006108B5" w:rsidP="00440F67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و غلظت اکس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ژن</w:t>
      </w:r>
      <w:r w:rsidRPr="00F05CEA">
        <w:rPr>
          <w:color w:val="2F5496"/>
          <w:sz w:val="20"/>
          <w:szCs w:val="24"/>
          <w:rtl/>
          <w:lang w:bidi="fa-IR"/>
        </w:rPr>
        <w:t xml:space="preserve"> خون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۳۸۴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مبتلا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در پنجره 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زمان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۲ تا ۱۲ ساعته اندازه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ثبت شده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اند.</w:t>
      </w:r>
    </w:p>
    <w:p w14:paraId="7170195D" w14:textId="77777777" w:rsidR="00610954" w:rsidRPr="00F05CEA" w:rsidRDefault="00610954" w:rsidP="0055651D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د</w:t>
      </w:r>
      <w:r w:rsidRPr="00F05CEA">
        <w:rPr>
          <w:rFonts w:cs="Times New Roman" w:hint="cs"/>
          <w:sz w:val="20"/>
          <w:rtl/>
          <w:lang w:bidi="fa-IR"/>
        </w:rPr>
        <w:t>–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جامعه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آماري،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روش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نمونه‏گيري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حجم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نمونه</w:t>
      </w:r>
      <w:r w:rsidRPr="00F05CEA">
        <w:rPr>
          <w:sz w:val="20"/>
          <w:rtl/>
          <w:lang w:bidi="fa-IR"/>
        </w:rPr>
        <w:t xml:space="preserve"> (</w:t>
      </w:r>
      <w:r w:rsidRPr="00F05CEA">
        <w:rPr>
          <w:rFonts w:hint="cs"/>
          <w:sz w:val="20"/>
          <w:rtl/>
          <w:lang w:bidi="fa-IR"/>
        </w:rPr>
        <w:t>در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صورت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وجود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و</w:t>
      </w:r>
      <w:r w:rsidRPr="00F05CEA">
        <w:rPr>
          <w:sz w:val="20"/>
          <w:rtl/>
          <w:lang w:bidi="fa-IR"/>
        </w:rPr>
        <w:t xml:space="preserve"> </w:t>
      </w:r>
      <w:r w:rsidRPr="00F05CEA">
        <w:rPr>
          <w:rFonts w:hint="cs"/>
          <w:sz w:val="20"/>
          <w:rtl/>
          <w:lang w:bidi="fa-IR"/>
        </w:rPr>
        <w:t>امکان</w:t>
      </w:r>
      <w:r w:rsidRPr="00F05CEA">
        <w:rPr>
          <w:sz w:val="20"/>
          <w:rtl/>
          <w:lang w:bidi="fa-IR"/>
        </w:rPr>
        <w:t>):</w:t>
      </w:r>
    </w:p>
    <w:p w14:paraId="7489EDC2" w14:textId="77777777" w:rsidR="006108B5" w:rsidRPr="00F05CEA" w:rsidRDefault="006108B5" w:rsidP="00440F67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مجموعه داده: داده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مورد استفاده از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تحق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ق</w:t>
      </w:r>
      <w:r w:rsidRPr="00F05CEA">
        <w:rPr>
          <w:color w:val="2F5496"/>
          <w:sz w:val="20"/>
          <w:szCs w:val="24"/>
          <w:rtl/>
          <w:lang w:bidi="fa-IR"/>
        </w:rPr>
        <w:t xml:space="preserve"> اطلاعات جمع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مار،</w:t>
      </w:r>
      <w:r w:rsidRPr="00F05CEA">
        <w:rPr>
          <w:color w:val="2F5496"/>
          <w:sz w:val="20"/>
          <w:szCs w:val="24"/>
          <w:rtl/>
          <w:lang w:bidi="fa-IR"/>
        </w:rPr>
        <w:t xml:space="preserve"> سوابق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قبل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خون، علائم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زان</w:t>
      </w:r>
      <w:r w:rsidRPr="00F05CEA">
        <w:rPr>
          <w:color w:val="2F5496"/>
          <w:sz w:val="20"/>
          <w:szCs w:val="24"/>
          <w:rtl/>
          <w:lang w:bidi="fa-IR"/>
        </w:rPr>
        <w:t xml:space="preserve"> گازها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موجود در خون شر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که از ۳۸۴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در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مارستان</w:t>
      </w:r>
      <w:r w:rsidRPr="00F05CEA">
        <w:rPr>
          <w:color w:val="2F5496"/>
          <w:sz w:val="20"/>
          <w:szCs w:val="24"/>
          <w:rtl/>
          <w:lang w:bidi="fa-IR"/>
        </w:rPr>
        <w:t xml:space="preserve"> 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ولبانز</w:t>
      </w:r>
      <w:r w:rsidRPr="00F05CEA">
        <w:rPr>
          <w:color w:val="2F5496"/>
          <w:sz w:val="20"/>
          <w:szCs w:val="24"/>
          <w:rtl/>
          <w:lang w:bidi="fa-IR"/>
        </w:rPr>
        <w:t xml:space="preserve"> در سائوپلو برز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ل</w:t>
      </w:r>
      <w:r w:rsidRPr="00F05CEA">
        <w:rPr>
          <w:color w:val="2F5496"/>
          <w:sz w:val="20"/>
          <w:szCs w:val="24"/>
          <w:rtl/>
          <w:lang w:bidi="fa-IR"/>
        </w:rPr>
        <w:t xml:space="preserve"> جمع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آور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شده است  و به صورت 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گان</w:t>
      </w:r>
      <w:r w:rsidRPr="00F05CEA">
        <w:rPr>
          <w:color w:val="2F5496"/>
          <w:sz w:val="20"/>
          <w:szCs w:val="24"/>
          <w:rtl/>
          <w:lang w:bidi="fa-IR"/>
        </w:rPr>
        <w:t xml:space="preserve"> در اخت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ار</w:t>
      </w:r>
      <w:r w:rsidRPr="00F05CEA">
        <w:rPr>
          <w:color w:val="2F5496"/>
          <w:sz w:val="20"/>
          <w:szCs w:val="24"/>
          <w:rtl/>
          <w:lang w:bidi="fa-IR"/>
        </w:rPr>
        <w:t xml:space="preserve"> عموم قرار گرفته و از پا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گاه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نترنت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="00AB40C1" w:rsidRPr="00F05CEA">
        <w:rPr>
          <w:color w:val="2F5496"/>
          <w:sz w:val="20"/>
          <w:szCs w:val="24"/>
          <w:lang w:bidi="fa-IR"/>
        </w:rPr>
        <w:t>Kaggle</w:t>
      </w:r>
      <w:r w:rsidR="00AB40C1" w:rsidRPr="00F05CE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rtl/>
          <w:lang w:bidi="fa-IR"/>
        </w:rPr>
        <w:t>قابل دسترس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است</w:t>
      </w:r>
      <w:r w:rsidR="000F62FA">
        <w:rPr>
          <w:rFonts w:hint="cs"/>
          <w:color w:val="2F5496"/>
          <w:sz w:val="20"/>
          <w:szCs w:val="24"/>
          <w:rtl/>
          <w:lang w:bidi="fa-IR"/>
        </w:rPr>
        <w:t xml:space="preserve"> </w:t>
      </w:r>
      <w:r w:rsidR="000F62FA" w:rsidRPr="00F05CEA">
        <w:rPr>
          <w:rFonts w:hint="cs"/>
          <w:color w:val="2F5496"/>
          <w:sz w:val="20"/>
          <w:szCs w:val="24"/>
          <w:rtl/>
          <w:lang w:bidi="fa-IR"/>
        </w:rPr>
        <w:t>[</w:t>
      </w:r>
      <w:r w:rsidR="000F62FA">
        <w:rPr>
          <w:rFonts w:hint="cs"/>
          <w:color w:val="2F5496"/>
          <w:sz w:val="20"/>
          <w:szCs w:val="24"/>
          <w:rtl/>
          <w:lang w:bidi="fa-IR"/>
        </w:rPr>
        <w:t>۲</w:t>
      </w:r>
      <w:r w:rsidR="000F62FA" w:rsidRPr="00F05CEA">
        <w:rPr>
          <w:rFonts w:hint="cs"/>
          <w:color w:val="2F5496"/>
          <w:sz w:val="20"/>
          <w:szCs w:val="24"/>
          <w:rtl/>
          <w:lang w:bidi="fa-IR"/>
        </w:rPr>
        <w:t>۱]</w:t>
      </w:r>
      <w:r w:rsidRPr="00F05CEA">
        <w:rPr>
          <w:color w:val="2F5496"/>
          <w:sz w:val="20"/>
          <w:szCs w:val="24"/>
          <w:rtl/>
          <w:lang w:bidi="fa-IR"/>
        </w:rPr>
        <w:t>.</w:t>
      </w:r>
    </w:p>
    <w:p w14:paraId="6A7317BF" w14:textId="77777777" w:rsidR="00610954" w:rsidRPr="00F05CEA" w:rsidRDefault="006108B5" w:rsidP="00440F67">
      <w:pPr>
        <w:pStyle w:val="Untertitel"/>
        <w:ind w:right="-694"/>
        <w:jc w:val="both"/>
        <w:rPr>
          <w:color w:val="2F5496"/>
          <w:sz w:val="20"/>
          <w:szCs w:val="24"/>
          <w:rtl/>
          <w:lang w:bidi="fa-IR"/>
        </w:rPr>
      </w:pPr>
      <w:r w:rsidRPr="00F05CEA">
        <w:rPr>
          <w:rFonts w:hint="eastAsia"/>
          <w:color w:val="2F5496"/>
          <w:sz w:val="20"/>
          <w:szCs w:val="24"/>
          <w:rtl/>
          <w:lang w:bidi="fa-IR"/>
        </w:rPr>
        <w:t>متغ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ات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نتا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ج</w:t>
      </w:r>
      <w:r w:rsidRPr="00F05CEA">
        <w:rPr>
          <w:color w:val="2F5496"/>
          <w:sz w:val="20"/>
          <w:szCs w:val="24"/>
          <w:rtl/>
          <w:lang w:bidi="fa-IR"/>
        </w:rPr>
        <w:t xml:space="preserve"> آزما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</w:t>
      </w:r>
      <w:r w:rsidRPr="00F05CEA">
        <w:rPr>
          <w:color w:val="2F5496"/>
          <w:sz w:val="20"/>
          <w:szCs w:val="24"/>
          <w:rtl/>
          <w:lang w:bidi="fa-IR"/>
        </w:rPr>
        <w:t xml:space="preserve"> خون و غلظت اکس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ژن</w:t>
      </w:r>
      <w:r w:rsidRPr="00F05CEA">
        <w:rPr>
          <w:color w:val="2F5496"/>
          <w:sz w:val="20"/>
          <w:szCs w:val="24"/>
          <w:rtl/>
          <w:lang w:bidi="fa-IR"/>
        </w:rPr>
        <w:t xml:space="preserve"> خون برا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۳۸۴ 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مار</w:t>
      </w:r>
      <w:r w:rsidRPr="00F05CEA">
        <w:rPr>
          <w:color w:val="2F5496"/>
          <w:sz w:val="20"/>
          <w:szCs w:val="24"/>
          <w:rtl/>
          <w:lang w:bidi="fa-IR"/>
        </w:rPr>
        <w:t xml:space="preserve"> مبتلا به کوو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د</w:t>
      </w:r>
      <w:r w:rsidRPr="00F05CEA">
        <w:rPr>
          <w:color w:val="2F5496"/>
          <w:sz w:val="20"/>
          <w:szCs w:val="24"/>
          <w:rtl/>
          <w:lang w:bidi="fa-IR"/>
        </w:rPr>
        <w:t xml:space="preserve"> ۱۹ در پنجره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زمان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۲ تا ۱۲ ساعته اندازه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گ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ثبت شده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اند.</w:t>
      </w:r>
    </w:p>
    <w:p w14:paraId="5C62E65B" w14:textId="77777777" w:rsidR="00610954" w:rsidRPr="00F05CEA" w:rsidRDefault="00610954" w:rsidP="0055651D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هـ- روش‌ها و ابزار تجزيه و تحليل داده‏ها:</w:t>
      </w:r>
    </w:p>
    <w:p w14:paraId="592C2772" w14:textId="77777777" w:rsidR="00173D84" w:rsidRPr="00F05CEA" w:rsidRDefault="00AB40C1" w:rsidP="00440F67">
      <w:pPr>
        <w:pStyle w:val="Untertitel"/>
        <w:ind w:right="-694"/>
        <w:jc w:val="both"/>
        <w:rPr>
          <w:color w:val="2F5496"/>
          <w:sz w:val="20"/>
          <w:szCs w:val="24"/>
          <w:lang w:bidi="fa-IR"/>
        </w:rPr>
      </w:pPr>
      <w:r w:rsidRPr="00F05CEA">
        <w:rPr>
          <w:color w:val="2F5496"/>
          <w:sz w:val="20"/>
          <w:szCs w:val="24"/>
          <w:rtl/>
          <w:lang w:bidi="fa-IR"/>
        </w:rPr>
        <w:t>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مورد استفاده عبارتند از: </w:t>
      </w:r>
      <w:r w:rsidRPr="00F05CEA">
        <w:rPr>
          <w:color w:val="2F5496"/>
          <w:sz w:val="20"/>
          <w:szCs w:val="24"/>
          <w:lang w:bidi="fa-IR"/>
        </w:rPr>
        <w:t>SMOTE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color w:val="2F5496"/>
          <w:sz w:val="20"/>
          <w:szCs w:val="24"/>
          <w:lang w:bidi="fa-IR"/>
        </w:rPr>
        <w:t xml:space="preserve">Random Forest 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color w:val="2F5496"/>
          <w:sz w:val="20"/>
          <w:szCs w:val="24"/>
          <w:lang w:bidi="fa-IR"/>
        </w:rPr>
        <w:t>XGBoost</w:t>
      </w:r>
      <w:r w:rsidRPr="00F05CEA">
        <w:rPr>
          <w:color w:val="2F5496"/>
          <w:sz w:val="20"/>
          <w:szCs w:val="24"/>
          <w:rtl/>
          <w:lang w:bidi="fa-IR"/>
        </w:rPr>
        <w:t>، روش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جستجو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مستق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و معکوس 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ترتیبی</w:t>
      </w:r>
      <w:r w:rsidRPr="00F05CEA">
        <w:rPr>
          <w:color w:val="2F5496"/>
          <w:sz w:val="20"/>
          <w:szCs w:val="24"/>
          <w:rtl/>
          <w:lang w:bidi="fa-IR"/>
        </w:rPr>
        <w:t xml:space="preserve"> و تعم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م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افته‌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آن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color w:val="2F5496"/>
          <w:sz w:val="20"/>
          <w:szCs w:val="24"/>
          <w:rtl/>
          <w:lang w:bidi="fa-IR"/>
        </w:rPr>
        <w:t>ها و همچن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روش‌ها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مبتن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بر </w:t>
      </w:r>
      <w:r w:rsidRPr="00F05CEA">
        <w:rPr>
          <w:color w:val="2F5496"/>
          <w:sz w:val="20"/>
          <w:szCs w:val="24"/>
          <w:lang w:bidi="fa-IR"/>
        </w:rPr>
        <w:t xml:space="preserve">Matrix Factorization.  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 xml:space="preserve">. </w:t>
      </w:r>
      <w:r w:rsidRPr="00F05CEA">
        <w:rPr>
          <w:color w:val="2F5496"/>
          <w:sz w:val="20"/>
          <w:szCs w:val="24"/>
          <w:rtl/>
          <w:lang w:bidi="fa-IR"/>
        </w:rPr>
        <w:t>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الگور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تم‌ها</w:t>
      </w:r>
      <w:r w:rsidRPr="00F05CEA">
        <w:rPr>
          <w:color w:val="2F5496"/>
          <w:sz w:val="20"/>
          <w:szCs w:val="24"/>
          <w:rtl/>
          <w:lang w:bidi="fa-IR"/>
        </w:rPr>
        <w:t xml:space="preserve"> در صورت دسترس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در نرم‌افزار </w:t>
      </w:r>
      <w:r w:rsidRPr="00F05CEA">
        <w:rPr>
          <w:color w:val="2F5496"/>
          <w:sz w:val="20"/>
          <w:szCs w:val="24"/>
          <w:lang w:bidi="fa-IR"/>
        </w:rPr>
        <w:t>RapidMiner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اده‌ساز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اجرا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شوند</w:t>
      </w:r>
      <w:r w:rsidRPr="00F05CEA">
        <w:rPr>
          <w:color w:val="2F5496"/>
          <w:sz w:val="20"/>
          <w:szCs w:val="24"/>
          <w:rtl/>
          <w:lang w:bidi="fa-IR"/>
        </w:rPr>
        <w:t>. در غ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ر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ن‌صورت،</w:t>
      </w:r>
      <w:r w:rsidRPr="00F05CEA">
        <w:rPr>
          <w:color w:val="2F5496"/>
          <w:sz w:val="20"/>
          <w:szCs w:val="24"/>
          <w:rtl/>
          <w:lang w:bidi="fa-IR"/>
        </w:rPr>
        <w:t xml:space="preserve"> 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ن</w:t>
      </w:r>
      <w:r w:rsidRPr="00F05CEA">
        <w:rPr>
          <w:color w:val="2F5496"/>
          <w:sz w:val="20"/>
          <w:szCs w:val="24"/>
          <w:rtl/>
          <w:lang w:bidi="fa-IR"/>
        </w:rPr>
        <w:t xml:space="preserve"> مدل ها به زبان برنامه نو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س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پا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تون</w:t>
      </w:r>
      <w:r w:rsidRPr="00F05CEA">
        <w:rPr>
          <w:color w:val="2F5496"/>
          <w:sz w:val="20"/>
          <w:szCs w:val="24"/>
          <w:rtl/>
          <w:lang w:bidi="fa-IR"/>
        </w:rPr>
        <w:t xml:space="preserve"> و با استفاده از کتابخانه‌ها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</w:t>
      </w:r>
      <w:r w:rsidRPr="00F05CEA">
        <w:rPr>
          <w:color w:val="2F5496"/>
          <w:sz w:val="20"/>
          <w:szCs w:val="24"/>
          <w:lang w:bidi="fa-IR"/>
        </w:rPr>
        <w:t xml:space="preserve">Pandas </w:t>
      </w:r>
      <w:r w:rsidRPr="00F05CEA">
        <w:rPr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lang w:bidi="fa-IR"/>
        </w:rPr>
        <w:t xml:space="preserve">Scikit-learn </w:t>
      </w:r>
      <w:r w:rsidRPr="00F05CEA">
        <w:rPr>
          <w:color w:val="2F5496"/>
          <w:sz w:val="20"/>
          <w:szCs w:val="24"/>
          <w:rtl/>
          <w:lang w:bidi="fa-IR"/>
        </w:rPr>
        <w:t xml:space="preserve">، </w:t>
      </w:r>
      <w:r w:rsidRPr="00F05CEA">
        <w:rPr>
          <w:color w:val="2F5496"/>
          <w:sz w:val="20"/>
          <w:szCs w:val="24"/>
          <w:lang w:bidi="fa-IR"/>
        </w:rPr>
        <w:t>Numpy</w:t>
      </w:r>
      <w:r w:rsidRPr="00F05CEA">
        <w:rPr>
          <w:color w:val="2F5496"/>
          <w:sz w:val="20"/>
          <w:szCs w:val="24"/>
          <w:rtl/>
          <w:lang w:bidi="fa-IR"/>
        </w:rPr>
        <w:t xml:space="preserve"> و </w:t>
      </w:r>
      <w:r w:rsidRPr="00F05CEA">
        <w:rPr>
          <w:color w:val="2F5496"/>
          <w:sz w:val="20"/>
          <w:szCs w:val="24"/>
          <w:lang w:bidi="fa-IR"/>
        </w:rPr>
        <w:t>SciPy</w:t>
      </w:r>
      <w:r w:rsidRPr="00F05CEA">
        <w:rPr>
          <w:color w:val="2F5496"/>
          <w:sz w:val="20"/>
          <w:szCs w:val="24"/>
          <w:rtl/>
          <w:lang w:bidi="fa-IR"/>
        </w:rPr>
        <w:t xml:space="preserve"> طراح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،</w:t>
      </w:r>
      <w:r w:rsidRPr="00F05CEA">
        <w:rPr>
          <w:color w:val="2F5496"/>
          <w:sz w:val="20"/>
          <w:szCs w:val="24"/>
          <w:rtl/>
          <w:lang w:bidi="fa-IR"/>
        </w:rPr>
        <w:t xml:space="preserve"> پ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اده‌ساز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و ارز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اب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Pr="00F05CEA">
        <w:rPr>
          <w:color w:val="2F5496"/>
          <w:sz w:val="20"/>
          <w:szCs w:val="24"/>
          <w:rtl/>
          <w:lang w:bidi="fa-IR"/>
        </w:rPr>
        <w:t xml:space="preserve"> م</w:t>
      </w:r>
      <w:r w:rsidRPr="00F05CEA">
        <w:rPr>
          <w:rFonts w:hint="cs"/>
          <w:color w:val="2F5496"/>
          <w:sz w:val="20"/>
          <w:szCs w:val="24"/>
          <w:rtl/>
          <w:lang w:bidi="fa-IR"/>
        </w:rPr>
        <w:t>ی</w:t>
      </w:r>
      <w:r w:rsidR="00440F67">
        <w:rPr>
          <w:rFonts w:hint="cs"/>
          <w:color w:val="2F5496"/>
          <w:sz w:val="20"/>
          <w:szCs w:val="24"/>
          <w:rtl/>
          <w:lang w:bidi="fa-IR"/>
        </w:rPr>
        <w:t>‌</w:t>
      </w:r>
      <w:r w:rsidRPr="00F05CEA">
        <w:rPr>
          <w:rFonts w:hint="eastAsia"/>
          <w:color w:val="2F5496"/>
          <w:sz w:val="20"/>
          <w:szCs w:val="24"/>
          <w:rtl/>
          <w:lang w:bidi="fa-IR"/>
        </w:rPr>
        <w:t>شوند</w:t>
      </w:r>
      <w:r w:rsidRPr="00F05CEA">
        <w:rPr>
          <w:color w:val="2F5496"/>
          <w:sz w:val="20"/>
          <w:szCs w:val="24"/>
          <w:rtl/>
          <w:lang w:bidi="fa-IR"/>
        </w:rPr>
        <w:t>.</w:t>
      </w:r>
    </w:p>
    <w:p w14:paraId="0DF219F5" w14:textId="77777777" w:rsidR="00916B3B" w:rsidRDefault="00916B3B" w:rsidP="00173D84">
      <w:pPr>
        <w:pStyle w:val="Untertitel"/>
        <w:ind w:right="-694"/>
        <w:jc w:val="both"/>
        <w:rPr>
          <w:color w:val="4472C4"/>
          <w:sz w:val="20"/>
          <w:rtl/>
          <w:lang w:bidi="fa-IR"/>
        </w:rPr>
      </w:pPr>
    </w:p>
    <w:p w14:paraId="1BDA81CE" w14:textId="77777777" w:rsidR="00440F67" w:rsidRDefault="00440F67" w:rsidP="00173D84">
      <w:pPr>
        <w:pStyle w:val="Untertitel"/>
        <w:ind w:right="-694"/>
        <w:jc w:val="both"/>
        <w:rPr>
          <w:color w:val="4472C4"/>
          <w:sz w:val="20"/>
          <w:lang w:bidi="fa-IR"/>
        </w:rPr>
      </w:pPr>
    </w:p>
    <w:p w14:paraId="28B27F59" w14:textId="77777777" w:rsidR="002055F8" w:rsidRDefault="002055F8" w:rsidP="00173D84">
      <w:pPr>
        <w:pStyle w:val="Untertitel"/>
        <w:ind w:right="-694"/>
        <w:jc w:val="both"/>
        <w:rPr>
          <w:color w:val="4472C4"/>
          <w:sz w:val="20"/>
          <w:lang w:bidi="fa-IR"/>
        </w:rPr>
      </w:pPr>
    </w:p>
    <w:p w14:paraId="62CC460F" w14:textId="77777777" w:rsidR="002055F8" w:rsidRDefault="002055F8" w:rsidP="00173D84">
      <w:pPr>
        <w:pStyle w:val="Untertitel"/>
        <w:ind w:right="-694"/>
        <w:jc w:val="both"/>
        <w:rPr>
          <w:color w:val="4472C4"/>
          <w:sz w:val="20"/>
          <w:lang w:bidi="fa-IR"/>
        </w:rPr>
      </w:pPr>
    </w:p>
    <w:p w14:paraId="51A8874A" w14:textId="77777777" w:rsidR="002055F8" w:rsidRDefault="002055F8" w:rsidP="00173D84">
      <w:pPr>
        <w:pStyle w:val="Untertitel"/>
        <w:ind w:right="-694"/>
        <w:jc w:val="both"/>
        <w:rPr>
          <w:color w:val="4472C4"/>
          <w:sz w:val="20"/>
          <w:lang w:bidi="fa-IR"/>
        </w:rPr>
      </w:pPr>
    </w:p>
    <w:p w14:paraId="25EB32CF" w14:textId="77777777" w:rsidR="002055F8" w:rsidRDefault="002055F8" w:rsidP="00173D84">
      <w:pPr>
        <w:pStyle w:val="Untertitel"/>
        <w:ind w:right="-694"/>
        <w:jc w:val="both"/>
        <w:rPr>
          <w:del w:id="64" w:author="m.pedram" w:date="2022-01-09T13:54:00Z"/>
          <w:color w:val="4472C4"/>
          <w:sz w:val="20"/>
          <w:lang w:bidi="fa-IR"/>
        </w:rPr>
      </w:pPr>
    </w:p>
    <w:p w14:paraId="4B0908BD" w14:textId="77777777" w:rsidR="002055F8" w:rsidRDefault="002055F8" w:rsidP="00173D84">
      <w:pPr>
        <w:pStyle w:val="Untertitel"/>
        <w:ind w:right="-694"/>
        <w:jc w:val="both"/>
        <w:rPr>
          <w:del w:id="65" w:author="m.pedram" w:date="2022-01-09T13:54:00Z"/>
          <w:color w:val="4472C4"/>
          <w:sz w:val="20"/>
          <w:lang w:bidi="fa-IR"/>
        </w:rPr>
      </w:pPr>
    </w:p>
    <w:p w14:paraId="34A116D3" w14:textId="77777777" w:rsidR="002055F8" w:rsidRDefault="002055F8" w:rsidP="00173D84">
      <w:pPr>
        <w:pStyle w:val="Untertitel"/>
        <w:ind w:right="-694"/>
        <w:jc w:val="both"/>
        <w:rPr>
          <w:del w:id="66" w:author="m.pedram" w:date="2022-01-09T13:54:00Z"/>
          <w:color w:val="4472C4"/>
          <w:sz w:val="20"/>
          <w:lang w:bidi="fa-IR"/>
        </w:rPr>
      </w:pPr>
    </w:p>
    <w:p w14:paraId="22F5602A" w14:textId="77777777" w:rsidR="002055F8" w:rsidRDefault="002055F8" w:rsidP="00173D84">
      <w:pPr>
        <w:pStyle w:val="Untertitel"/>
        <w:ind w:right="-694"/>
        <w:jc w:val="both"/>
        <w:rPr>
          <w:del w:id="67" w:author="m.pedram" w:date="2022-01-09T13:54:00Z"/>
          <w:color w:val="4472C4"/>
          <w:sz w:val="20"/>
          <w:lang w:bidi="fa-IR"/>
        </w:rPr>
      </w:pPr>
    </w:p>
    <w:p w14:paraId="3A76F7FC" w14:textId="77777777" w:rsidR="002055F8" w:rsidRDefault="002055F8" w:rsidP="00173D84">
      <w:pPr>
        <w:pStyle w:val="Untertitel"/>
        <w:ind w:right="-694"/>
        <w:jc w:val="both"/>
        <w:rPr>
          <w:del w:id="68" w:author="m.pedram" w:date="2022-01-09T13:54:00Z"/>
          <w:color w:val="4472C4"/>
          <w:sz w:val="20"/>
          <w:lang w:bidi="fa-IR"/>
        </w:rPr>
      </w:pPr>
    </w:p>
    <w:p w14:paraId="01145864" w14:textId="77777777" w:rsidR="002055F8" w:rsidRDefault="002055F8" w:rsidP="00173D84">
      <w:pPr>
        <w:pStyle w:val="Untertitel"/>
        <w:ind w:right="-694"/>
        <w:jc w:val="both"/>
        <w:rPr>
          <w:del w:id="69" w:author="m.pedram" w:date="2022-01-09T13:54:00Z"/>
          <w:color w:val="4472C4"/>
          <w:sz w:val="20"/>
          <w:lang w:bidi="fa-IR"/>
        </w:rPr>
      </w:pPr>
    </w:p>
    <w:p w14:paraId="048F9FA4" w14:textId="77777777" w:rsidR="002055F8" w:rsidRDefault="002055F8" w:rsidP="00173D84">
      <w:pPr>
        <w:pStyle w:val="Untertitel"/>
        <w:ind w:right="-694"/>
        <w:jc w:val="both"/>
        <w:rPr>
          <w:del w:id="70" w:author="m.pedram" w:date="2022-01-09T13:54:00Z"/>
          <w:color w:val="4472C4"/>
          <w:sz w:val="20"/>
          <w:lang w:bidi="fa-IR"/>
        </w:rPr>
      </w:pPr>
    </w:p>
    <w:p w14:paraId="14EC099C" w14:textId="77777777" w:rsidR="002055F8" w:rsidRDefault="002055F8" w:rsidP="00173D84">
      <w:pPr>
        <w:pStyle w:val="Untertitel"/>
        <w:ind w:right="-694"/>
        <w:jc w:val="both"/>
        <w:rPr>
          <w:del w:id="71" w:author="m.pedram" w:date="2022-01-09T13:54:00Z"/>
          <w:color w:val="4472C4"/>
          <w:sz w:val="20"/>
          <w:lang w:bidi="fa-IR"/>
        </w:rPr>
      </w:pPr>
    </w:p>
    <w:p w14:paraId="3E395908" w14:textId="77777777" w:rsidR="002055F8" w:rsidRDefault="002055F8" w:rsidP="00173D84">
      <w:pPr>
        <w:pStyle w:val="Untertitel"/>
        <w:ind w:right="-694"/>
        <w:jc w:val="both"/>
        <w:rPr>
          <w:del w:id="72" w:author="m.pedram" w:date="2022-01-09T13:54:00Z"/>
          <w:color w:val="4472C4"/>
          <w:sz w:val="20"/>
          <w:lang w:bidi="fa-IR"/>
        </w:rPr>
      </w:pPr>
    </w:p>
    <w:p w14:paraId="39195AAF" w14:textId="77777777" w:rsidR="002055F8" w:rsidRPr="00F05CEA" w:rsidRDefault="002055F8" w:rsidP="00173D84">
      <w:pPr>
        <w:pStyle w:val="Untertitel"/>
        <w:ind w:right="-694"/>
        <w:jc w:val="both"/>
        <w:rPr>
          <w:del w:id="73" w:author="m.pedram" w:date="2022-01-09T13:54:00Z"/>
          <w:color w:val="4472C4"/>
          <w:sz w:val="20"/>
          <w:lang w:bidi="fa-IR"/>
        </w:rPr>
      </w:pPr>
    </w:p>
    <w:p w14:paraId="1CB8C245" w14:textId="77777777" w:rsidR="00916B3B" w:rsidRPr="00F05CEA" w:rsidRDefault="00916B3B" w:rsidP="00173D84">
      <w:pPr>
        <w:pStyle w:val="Untertitel"/>
        <w:ind w:right="-694"/>
        <w:jc w:val="both"/>
        <w:rPr>
          <w:del w:id="74" w:author="m.pedram" w:date="2022-01-09T13:54:00Z"/>
          <w:color w:val="4472C4"/>
          <w:sz w:val="20"/>
          <w:lang w:bidi="fa-IR"/>
        </w:rPr>
      </w:pPr>
    </w:p>
    <w:p w14:paraId="77018A9C" w14:textId="77777777" w:rsidR="00916B3B" w:rsidRPr="00F05CEA" w:rsidRDefault="00916B3B" w:rsidP="00173D84">
      <w:pPr>
        <w:pStyle w:val="Untertitel"/>
        <w:ind w:right="-694"/>
        <w:jc w:val="both"/>
        <w:rPr>
          <w:del w:id="75" w:author="m.pedram" w:date="2022-01-09T13:54:00Z"/>
          <w:rFonts w:hint="cs"/>
          <w:color w:val="4472C4"/>
          <w:sz w:val="20"/>
          <w:rtl/>
          <w:lang w:bidi="fa-IR"/>
        </w:rPr>
      </w:pPr>
    </w:p>
    <w:p w14:paraId="495AF38E" w14:textId="77777777" w:rsidR="007D2D40" w:rsidRPr="00F05CEA" w:rsidRDefault="00610954" w:rsidP="007D2D40">
      <w:pPr>
        <w:pStyle w:val="Untertitel"/>
        <w:ind w:left="-694" w:right="-334"/>
        <w:jc w:val="left"/>
        <w:rPr>
          <w:sz w:val="20"/>
          <w:u w:val="single"/>
          <w:lang w:bidi="fa-IR"/>
        </w:rPr>
      </w:pPr>
      <w:r w:rsidRPr="00F05CEA">
        <w:rPr>
          <w:sz w:val="20"/>
          <w:u w:val="single"/>
          <w:rtl/>
          <w:lang w:bidi="fa-IR"/>
        </w:rPr>
        <w:t>6- استفاده از امكانات آزمايشگاهي واحد:</w:t>
      </w:r>
    </w:p>
    <w:p w14:paraId="413E67FA" w14:textId="77777777" w:rsidR="00610954" w:rsidRPr="00F05CEA" w:rsidRDefault="00610954" w:rsidP="0042276D">
      <w:pPr>
        <w:pStyle w:val="Untertitel"/>
        <w:numPr>
          <w:ilvl w:val="1"/>
          <w:numId w:val="1"/>
        </w:numPr>
        <w:ind w:right="-334"/>
        <w:jc w:val="left"/>
        <w:rPr>
          <w:sz w:val="20"/>
          <w:u w:val="single"/>
          <w:rtl/>
          <w:lang w:bidi="fa-IR"/>
        </w:rPr>
      </w:pPr>
      <w:r w:rsidRPr="00F05CEA">
        <w:rPr>
          <w:sz w:val="20"/>
          <w:rtl/>
          <w:lang w:bidi="fa-IR"/>
        </w:rPr>
        <w:t xml:space="preserve">آيا براي انجام تحقيقات نياز به استفاده از امكانات آزمايشگاهي واحد علوم و تحقيقات مي‌باشد؟ بلي </w:t>
      </w:r>
      <w:r w:rsidRPr="00F05CEA">
        <w:rPr>
          <w:sz w:val="20"/>
          <w:rtl/>
          <w:lang w:bidi="fa-IR"/>
        </w:rPr>
        <w:fldChar w:fldCharType="begin">
          <w:ffData>
            <w:name w:val="Check1"/>
            <w:enabled/>
            <w:calcOnExit w:val="0"/>
            <w:checkBox>
              <w:size w:val="14"/>
              <w:default w:val="0"/>
            </w:checkBox>
          </w:ffData>
        </w:fldChar>
      </w:r>
      <w:r w:rsidRPr="00F05CEA">
        <w:rPr>
          <w:sz w:val="20"/>
          <w:rtl/>
          <w:lang w:bidi="fa-IR"/>
        </w:rPr>
        <w:instrText xml:space="preserve"> </w:instrText>
      </w:r>
      <w:r w:rsidRPr="00F05CEA">
        <w:rPr>
          <w:sz w:val="20"/>
          <w:lang w:bidi="fa-IR"/>
        </w:rPr>
        <w:instrText>FORMCHECKBOX</w:instrText>
      </w:r>
      <w:r w:rsidRPr="00F05CEA">
        <w:rPr>
          <w:sz w:val="20"/>
          <w:rtl/>
          <w:lang w:bidi="fa-IR"/>
        </w:rPr>
        <w:instrText xml:space="preserve"> </w:instrText>
      </w:r>
      <w:r w:rsidRPr="00F05CEA">
        <w:rPr>
          <w:sz w:val="20"/>
          <w:lang w:bidi="fa-IR"/>
        </w:rPr>
      </w:r>
      <w:r w:rsidRPr="00F05CEA">
        <w:rPr>
          <w:sz w:val="20"/>
          <w:rtl/>
          <w:lang w:bidi="fa-IR"/>
        </w:rPr>
        <w:fldChar w:fldCharType="end"/>
      </w:r>
      <w:r w:rsidRPr="00F05CEA">
        <w:rPr>
          <w:sz w:val="20"/>
          <w:rtl/>
          <w:lang w:bidi="fa-IR"/>
        </w:rPr>
        <w:t xml:space="preserve">  خير</w:t>
      </w:r>
      <w:r w:rsidR="0042276D" w:rsidRPr="00F05CEA">
        <w:rPr>
          <w:sz w:val="20"/>
          <w:rtl/>
          <w:lang w:bidi="fa-IR"/>
        </w:rPr>
        <w:fldChar w:fldCharType="begin">
          <w:ffData>
            <w:name w:val="Check1"/>
            <w:enabled/>
            <w:calcOnExit w:val="0"/>
            <w:checkBox>
              <w:size w:val="14"/>
              <w:default w:val="1"/>
            </w:checkBox>
          </w:ffData>
        </w:fldChar>
      </w:r>
      <w:bookmarkStart w:id="76" w:name="Check1"/>
      <w:r w:rsidR="0042276D" w:rsidRPr="00F05CEA">
        <w:rPr>
          <w:sz w:val="20"/>
          <w:rtl/>
          <w:lang w:bidi="fa-IR"/>
        </w:rPr>
        <w:instrText xml:space="preserve"> </w:instrText>
      </w:r>
      <w:r w:rsidR="0042276D" w:rsidRPr="00F05CEA">
        <w:rPr>
          <w:sz w:val="20"/>
          <w:lang w:bidi="fa-IR"/>
        </w:rPr>
        <w:instrText>FORMCHECKBOX</w:instrText>
      </w:r>
      <w:r w:rsidR="0042276D" w:rsidRPr="00F05CEA">
        <w:rPr>
          <w:sz w:val="20"/>
          <w:rtl/>
          <w:lang w:bidi="fa-IR"/>
        </w:rPr>
        <w:instrText xml:space="preserve"> </w:instrText>
      </w:r>
      <w:r w:rsidR="0042276D" w:rsidRPr="00F05CEA">
        <w:rPr>
          <w:sz w:val="20"/>
          <w:rtl/>
          <w:lang w:bidi="fa-IR"/>
        </w:rPr>
      </w:r>
      <w:r w:rsidR="0042276D" w:rsidRPr="00F05CEA">
        <w:rPr>
          <w:sz w:val="20"/>
          <w:rtl/>
          <w:lang w:bidi="fa-IR"/>
        </w:rPr>
        <w:fldChar w:fldCharType="end"/>
      </w:r>
      <w:bookmarkEnd w:id="76"/>
    </w:p>
    <w:p w14:paraId="1227B00C" w14:textId="77777777" w:rsidR="00610954" w:rsidRPr="00F05CEA" w:rsidRDefault="00610954" w:rsidP="00610954">
      <w:pPr>
        <w:pStyle w:val="Untertitel"/>
        <w:ind w:left="-694" w:right="-334"/>
        <w:jc w:val="lowKashida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در صورت نياز به امكانات آزمايشگاهي لازم است نوع آزمايشگاه، تجهيزات، مواد و وسايل مورد نياز در اين قسمت مشخص گردد.</w:t>
      </w:r>
    </w:p>
    <w:p w14:paraId="1799881D" w14:textId="77777777" w:rsidR="00610954" w:rsidRPr="00F05CEA" w:rsidRDefault="00610954" w:rsidP="00610954">
      <w:pPr>
        <w:pStyle w:val="Untertitel"/>
        <w:ind w:left="-694" w:right="-334"/>
        <w:jc w:val="left"/>
        <w:rPr>
          <w:sz w:val="20"/>
          <w:rtl/>
          <w:lang w:bidi="fa-IR"/>
        </w:rPr>
      </w:pPr>
    </w:p>
    <w:tbl>
      <w:tblPr>
        <w:bidiVisual/>
        <w:tblW w:w="7559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2222"/>
        <w:gridCol w:w="1481"/>
        <w:gridCol w:w="1634"/>
      </w:tblGrid>
      <w:tr w:rsidR="00610954" w:rsidRPr="00F05CEA" w14:paraId="4DB0BDB3" w14:textId="77777777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 w:val="restart"/>
            <w:vAlign w:val="center"/>
          </w:tcPr>
          <w:p w14:paraId="78078C82" w14:textId="77777777" w:rsidR="00610954" w:rsidRPr="00F05CEA" w:rsidRDefault="00610954" w:rsidP="000A0200">
            <w:pPr>
              <w:pStyle w:val="Untertitel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2"/>
                <w:rtl/>
                <w:lang w:bidi="fa-IR"/>
              </w:rPr>
              <w:t>نوع آزمايشگاه</w:t>
            </w:r>
          </w:p>
        </w:tc>
        <w:tc>
          <w:tcPr>
            <w:tcW w:w="2222" w:type="dxa"/>
            <w:vMerge w:val="restart"/>
            <w:vAlign w:val="center"/>
          </w:tcPr>
          <w:p w14:paraId="54A65E79" w14:textId="77777777" w:rsidR="00610954" w:rsidRPr="00F05CEA" w:rsidRDefault="00610954" w:rsidP="000A0200">
            <w:pPr>
              <w:pStyle w:val="Untertitel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2"/>
                <w:rtl/>
                <w:lang w:bidi="fa-IR"/>
              </w:rPr>
              <w:t>تجهيزات مورد نياز</w:t>
            </w:r>
          </w:p>
        </w:tc>
        <w:tc>
          <w:tcPr>
            <w:tcW w:w="1481" w:type="dxa"/>
            <w:vMerge w:val="restart"/>
            <w:vAlign w:val="center"/>
          </w:tcPr>
          <w:p w14:paraId="0D831C8E" w14:textId="77777777" w:rsidR="00610954" w:rsidRPr="00F05CEA" w:rsidRDefault="00610954" w:rsidP="000A0200">
            <w:pPr>
              <w:pStyle w:val="Untertitel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2"/>
                <w:rtl/>
                <w:lang w:bidi="fa-IR"/>
              </w:rPr>
              <w:t>مواد و وسايل</w:t>
            </w:r>
          </w:p>
        </w:tc>
        <w:tc>
          <w:tcPr>
            <w:tcW w:w="1634" w:type="dxa"/>
            <w:vMerge w:val="restart"/>
            <w:vAlign w:val="center"/>
          </w:tcPr>
          <w:p w14:paraId="79EB29D5" w14:textId="77777777" w:rsidR="00610954" w:rsidRPr="00F05CEA" w:rsidRDefault="00610954" w:rsidP="000A0200">
            <w:pPr>
              <w:pStyle w:val="Untertitel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2"/>
                <w:rtl/>
                <w:lang w:bidi="fa-IR"/>
              </w:rPr>
              <w:t>مقدار مورد نياز</w:t>
            </w:r>
          </w:p>
        </w:tc>
      </w:tr>
      <w:tr w:rsidR="00610954" w:rsidRPr="00F05CEA" w14:paraId="7F7775E3" w14:textId="77777777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/>
            <w:vAlign w:val="center"/>
          </w:tcPr>
          <w:p w14:paraId="106A5678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2222" w:type="dxa"/>
            <w:vMerge/>
            <w:vAlign w:val="center"/>
          </w:tcPr>
          <w:p w14:paraId="5A83F649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481" w:type="dxa"/>
            <w:vMerge/>
            <w:vAlign w:val="center"/>
          </w:tcPr>
          <w:p w14:paraId="138C2D4F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634" w:type="dxa"/>
            <w:vMerge/>
            <w:vAlign w:val="center"/>
          </w:tcPr>
          <w:p w14:paraId="03B2DA90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</w:tr>
      <w:tr w:rsidR="00610954" w:rsidRPr="00F05CEA" w14:paraId="7F871648" w14:textId="77777777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2222" w:type="dxa"/>
            <w:vMerge/>
            <w:vAlign w:val="center"/>
          </w:tcPr>
          <w:p w14:paraId="24F292C8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2222" w:type="dxa"/>
            <w:vMerge/>
            <w:vAlign w:val="center"/>
          </w:tcPr>
          <w:p w14:paraId="08F5CC50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481" w:type="dxa"/>
            <w:vMerge/>
            <w:vAlign w:val="center"/>
          </w:tcPr>
          <w:p w14:paraId="58ABE1BE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634" w:type="dxa"/>
            <w:vMerge/>
            <w:vAlign w:val="center"/>
          </w:tcPr>
          <w:p w14:paraId="55001734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2"/>
                <w:lang w:bidi="fa-IR"/>
              </w:rPr>
            </w:pPr>
          </w:p>
        </w:tc>
      </w:tr>
      <w:tr w:rsidR="00610954" w:rsidRPr="00F05CEA" w14:paraId="71440791" w14:textId="77777777">
        <w:tblPrEx>
          <w:tblCellMar>
            <w:top w:w="0" w:type="dxa"/>
            <w:bottom w:w="0" w:type="dxa"/>
          </w:tblCellMar>
        </w:tblPrEx>
        <w:trPr>
          <w:trHeight w:val="1851"/>
        </w:trPr>
        <w:tc>
          <w:tcPr>
            <w:tcW w:w="2222" w:type="dxa"/>
            <w:vAlign w:val="center"/>
          </w:tcPr>
          <w:p w14:paraId="7C6EB3AD" w14:textId="77777777" w:rsidR="00610954" w:rsidRPr="00F05CEA" w:rsidRDefault="00610954" w:rsidP="000A0200">
            <w:pPr>
              <w:pStyle w:val="Untertitel"/>
              <w:ind w:left="-694" w:right="-694"/>
              <w:jc w:val="left"/>
              <w:rPr>
                <w:rFonts w:cs="B Lotus"/>
                <w:sz w:val="20"/>
                <w:szCs w:val="24"/>
                <w:lang w:bidi="fa-IR"/>
              </w:rPr>
            </w:pPr>
          </w:p>
        </w:tc>
        <w:tc>
          <w:tcPr>
            <w:tcW w:w="2222" w:type="dxa"/>
            <w:vAlign w:val="center"/>
          </w:tcPr>
          <w:p w14:paraId="3DEFE6DD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sz w:val="20"/>
                <w:szCs w:val="24"/>
                <w:rtl/>
                <w:lang w:bidi="fa-IR"/>
              </w:rPr>
            </w:pPr>
          </w:p>
          <w:p w14:paraId="37787F3B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</w:p>
        </w:tc>
        <w:tc>
          <w:tcPr>
            <w:tcW w:w="1481" w:type="dxa"/>
            <w:vAlign w:val="center"/>
          </w:tcPr>
          <w:p w14:paraId="24B5D732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</w:p>
        </w:tc>
        <w:tc>
          <w:tcPr>
            <w:tcW w:w="1634" w:type="dxa"/>
            <w:vAlign w:val="center"/>
          </w:tcPr>
          <w:p w14:paraId="6F0D6E0E" w14:textId="77777777" w:rsidR="00610954" w:rsidRPr="00F05CEA" w:rsidRDefault="00610954" w:rsidP="000A0200">
            <w:pPr>
              <w:pStyle w:val="Untertitel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</w:p>
        </w:tc>
      </w:tr>
    </w:tbl>
    <w:p w14:paraId="59E348E0" w14:textId="77777777" w:rsidR="007D2D40" w:rsidRPr="00F05CEA" w:rsidRDefault="007D2D40" w:rsidP="00610954">
      <w:pPr>
        <w:pStyle w:val="Untertitel"/>
        <w:ind w:right="-694"/>
        <w:jc w:val="left"/>
        <w:rPr>
          <w:sz w:val="20"/>
          <w:rtl/>
          <w:lang w:bidi="fa-IR"/>
        </w:rPr>
      </w:pPr>
    </w:p>
    <w:p w14:paraId="7F6F954F" w14:textId="77777777" w:rsidR="007D2D40" w:rsidRPr="00F05CEA" w:rsidRDefault="007D2D40" w:rsidP="00CB2BDB">
      <w:pPr>
        <w:pStyle w:val="Untertitel"/>
        <w:numPr>
          <w:ilvl w:val="1"/>
          <w:numId w:val="1"/>
        </w:numPr>
        <w:ind w:right="-694"/>
        <w:jc w:val="left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آیا برای انجام تحقیقات نیاز به حمایت از سایر مراکز خارج از واحد علوم و تحقیقات می</w:t>
      </w:r>
      <w:r w:rsidR="00CB2BDB" w:rsidRPr="00F05CEA">
        <w:rPr>
          <w:sz w:val="20"/>
          <w:rtl/>
          <w:lang w:bidi="fa-IR"/>
        </w:rPr>
        <w:t>‌</w:t>
      </w:r>
      <w:r w:rsidRPr="00F05CEA">
        <w:rPr>
          <w:sz w:val="20"/>
          <w:rtl/>
          <w:lang w:bidi="fa-IR"/>
        </w:rPr>
        <w:t xml:space="preserve">باشید؟ </w:t>
      </w:r>
    </w:p>
    <w:p w14:paraId="76BFF307" w14:textId="77777777" w:rsidR="007D2D40" w:rsidRPr="00F05CEA" w:rsidRDefault="007D2D40" w:rsidP="0042276D">
      <w:pPr>
        <w:pStyle w:val="Untertitel"/>
        <w:ind w:right="-694"/>
        <w:jc w:val="left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بلي </w:t>
      </w:r>
      <w:r w:rsidRPr="00F05CEA">
        <w:rPr>
          <w:sz w:val="20"/>
          <w:rtl/>
          <w:lang w:bidi="fa-IR"/>
        </w:rPr>
        <w:fldChar w:fldCharType="begin">
          <w:ffData>
            <w:name w:val="Check1"/>
            <w:enabled/>
            <w:calcOnExit w:val="0"/>
            <w:checkBox>
              <w:size w:val="14"/>
              <w:default w:val="0"/>
            </w:checkBox>
          </w:ffData>
        </w:fldChar>
      </w:r>
      <w:r w:rsidRPr="00F05CEA">
        <w:rPr>
          <w:sz w:val="20"/>
          <w:rtl/>
          <w:lang w:bidi="fa-IR"/>
        </w:rPr>
        <w:instrText xml:space="preserve"> </w:instrText>
      </w:r>
      <w:r w:rsidRPr="00F05CEA">
        <w:rPr>
          <w:sz w:val="20"/>
          <w:lang w:bidi="fa-IR"/>
        </w:rPr>
        <w:instrText>FORMCHECKBOX</w:instrText>
      </w:r>
      <w:r w:rsidRPr="00F05CEA">
        <w:rPr>
          <w:sz w:val="20"/>
          <w:rtl/>
          <w:lang w:bidi="fa-IR"/>
        </w:rPr>
        <w:instrText xml:space="preserve"> </w:instrText>
      </w:r>
      <w:r w:rsidRPr="00F05CEA">
        <w:rPr>
          <w:sz w:val="20"/>
          <w:lang w:bidi="fa-IR"/>
        </w:rPr>
      </w:r>
      <w:r w:rsidRPr="00F05CEA">
        <w:rPr>
          <w:sz w:val="20"/>
          <w:rtl/>
          <w:lang w:bidi="fa-IR"/>
        </w:rPr>
        <w:fldChar w:fldCharType="end"/>
      </w:r>
      <w:r w:rsidRPr="00F05CEA">
        <w:rPr>
          <w:sz w:val="20"/>
          <w:rtl/>
          <w:lang w:bidi="fa-IR"/>
        </w:rPr>
        <w:t xml:space="preserve">  خير</w:t>
      </w:r>
      <w:r w:rsidR="0042276D" w:rsidRPr="00F05CEA">
        <w:rPr>
          <w:sz w:val="20"/>
          <w:rtl/>
          <w:lang w:bidi="fa-IR"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="0042276D" w:rsidRPr="00F05CEA">
        <w:rPr>
          <w:sz w:val="20"/>
          <w:rtl/>
          <w:lang w:bidi="fa-IR"/>
        </w:rPr>
        <w:instrText xml:space="preserve"> </w:instrText>
      </w:r>
      <w:r w:rsidR="0042276D" w:rsidRPr="00F05CEA">
        <w:rPr>
          <w:sz w:val="20"/>
          <w:lang w:bidi="fa-IR"/>
        </w:rPr>
        <w:instrText>FORMCHECKBOX</w:instrText>
      </w:r>
      <w:r w:rsidR="0042276D" w:rsidRPr="00F05CEA">
        <w:rPr>
          <w:sz w:val="20"/>
          <w:rtl/>
          <w:lang w:bidi="fa-IR"/>
        </w:rPr>
        <w:instrText xml:space="preserve"> </w:instrText>
      </w:r>
      <w:r w:rsidR="0042276D" w:rsidRPr="00F05CEA">
        <w:rPr>
          <w:sz w:val="20"/>
          <w:rtl/>
          <w:lang w:bidi="fa-IR"/>
        </w:rPr>
      </w:r>
      <w:r w:rsidR="0042276D" w:rsidRPr="00F05CEA">
        <w:rPr>
          <w:sz w:val="20"/>
          <w:rtl/>
          <w:lang w:bidi="fa-IR"/>
        </w:rPr>
        <w:fldChar w:fldCharType="end"/>
      </w:r>
    </w:p>
    <w:p w14:paraId="3CDB5325" w14:textId="77777777" w:rsidR="007D2D40" w:rsidRPr="00F05CEA" w:rsidRDefault="007D2D40" w:rsidP="007D2D40">
      <w:pPr>
        <w:pStyle w:val="Untertitel"/>
        <w:ind w:right="-694"/>
        <w:jc w:val="left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در صورت نیاز نام مراکز و نحوه حمایت</w:t>
      </w:r>
      <w:r w:rsidR="00937087" w:rsidRPr="00F05CEA">
        <w:rPr>
          <w:sz w:val="20"/>
          <w:rtl/>
          <w:lang w:bidi="fa-IR"/>
        </w:rPr>
        <w:t xml:space="preserve"> </w:t>
      </w:r>
      <w:r w:rsidRPr="00F05CEA">
        <w:rPr>
          <w:sz w:val="20"/>
          <w:rtl/>
          <w:lang w:bidi="fa-IR"/>
        </w:rPr>
        <w:t>(مالی، امکانات و تجهیزات و ..</w:t>
      </w:r>
      <w:r w:rsidR="0055651D" w:rsidRPr="00F05CEA">
        <w:rPr>
          <w:sz w:val="20"/>
          <w:rtl/>
          <w:lang w:bidi="fa-IR"/>
        </w:rPr>
        <w:t>.</w:t>
      </w:r>
      <w:r w:rsidRPr="00F05CEA">
        <w:rPr>
          <w:sz w:val="20"/>
          <w:rtl/>
          <w:lang w:bidi="fa-IR"/>
        </w:rPr>
        <w:t xml:space="preserve"> )</w:t>
      </w:r>
      <w:r w:rsidR="00937087" w:rsidRPr="00F05CEA">
        <w:rPr>
          <w:sz w:val="20"/>
          <w:rtl/>
          <w:lang w:bidi="fa-IR"/>
        </w:rPr>
        <w:t xml:space="preserve"> </w:t>
      </w:r>
      <w:r w:rsidRPr="00F05CEA">
        <w:rPr>
          <w:sz w:val="20"/>
          <w:rtl/>
          <w:lang w:bidi="fa-IR"/>
        </w:rPr>
        <w:t xml:space="preserve">مشخص گردد. </w:t>
      </w:r>
    </w:p>
    <w:p w14:paraId="4511992B" w14:textId="77777777" w:rsidR="007D2D40" w:rsidRPr="00F05CEA" w:rsidRDefault="007D2D40" w:rsidP="00610954">
      <w:pPr>
        <w:pStyle w:val="Untertitel"/>
        <w:ind w:right="-694"/>
        <w:jc w:val="left"/>
        <w:rPr>
          <w:sz w:val="20"/>
          <w:rtl/>
          <w:lang w:bidi="fa-IR"/>
        </w:rPr>
      </w:pPr>
    </w:p>
    <w:p w14:paraId="4F2DE195" w14:textId="77777777" w:rsidR="007D2D40" w:rsidRPr="00F05CEA" w:rsidRDefault="007D2D40" w:rsidP="00610954">
      <w:pPr>
        <w:pStyle w:val="Untertitel"/>
        <w:ind w:right="-694"/>
        <w:jc w:val="left"/>
        <w:rPr>
          <w:b/>
          <w:bCs/>
          <w:sz w:val="20"/>
          <w:szCs w:val="24"/>
          <w:rtl/>
          <w:lang w:bidi="fa-IR"/>
        </w:rPr>
      </w:pPr>
    </w:p>
    <w:p w14:paraId="2E33FE9A" w14:textId="77777777" w:rsidR="00610954" w:rsidRPr="00F05CEA" w:rsidRDefault="00610954" w:rsidP="00610954">
      <w:pPr>
        <w:pStyle w:val="Untertitel"/>
        <w:ind w:right="-694"/>
        <w:jc w:val="left"/>
        <w:rPr>
          <w:sz w:val="20"/>
          <w:szCs w:val="20"/>
          <w:rtl/>
          <w:lang w:bidi="fa-IR"/>
        </w:rPr>
      </w:pPr>
    </w:p>
    <w:p w14:paraId="1BBB1BE2" w14:textId="77777777" w:rsidR="009F71F3" w:rsidRPr="00F05CEA" w:rsidRDefault="00DF2A99" w:rsidP="00DF2A99">
      <w:pPr>
        <w:pStyle w:val="Untertitel"/>
        <w:ind w:right="-694"/>
        <w:jc w:val="left"/>
        <w:rPr>
          <w:b/>
          <w:bCs/>
          <w:sz w:val="20"/>
          <w:rtl/>
          <w:lang w:bidi="fa-IR"/>
        </w:rPr>
      </w:pPr>
      <w:r w:rsidRPr="00F05CEA">
        <w:rPr>
          <w:b/>
          <w:bCs/>
          <w:sz w:val="20"/>
          <w:rtl/>
          <w:lang w:bidi="fa-IR"/>
        </w:rPr>
        <w:t>امضاء استاد راهنما:</w:t>
      </w:r>
      <w:r w:rsidRPr="00F05CEA">
        <w:rPr>
          <w:b/>
          <w:bCs/>
          <w:sz w:val="20"/>
          <w:rtl/>
          <w:lang w:bidi="fa-IR"/>
        </w:rPr>
        <w:tab/>
      </w:r>
      <w:r w:rsidRPr="00F05CEA">
        <w:rPr>
          <w:b/>
          <w:bCs/>
          <w:sz w:val="20"/>
          <w:rtl/>
          <w:lang w:bidi="fa-IR"/>
        </w:rPr>
        <w:tab/>
      </w:r>
      <w:r w:rsidRPr="00F05CEA">
        <w:rPr>
          <w:b/>
          <w:bCs/>
          <w:sz w:val="20"/>
          <w:rtl/>
          <w:lang w:bidi="fa-IR"/>
        </w:rPr>
        <w:tab/>
      </w:r>
      <w:r w:rsidRPr="00F05CEA">
        <w:rPr>
          <w:b/>
          <w:bCs/>
          <w:sz w:val="20"/>
          <w:rtl/>
          <w:lang w:bidi="fa-IR"/>
        </w:rPr>
        <w:tab/>
      </w:r>
      <w:r w:rsidRPr="00F05CEA">
        <w:rPr>
          <w:b/>
          <w:bCs/>
          <w:sz w:val="20"/>
          <w:rtl/>
          <w:lang w:bidi="fa-IR"/>
        </w:rPr>
        <w:tab/>
      </w:r>
      <w:r w:rsidRPr="00F05CEA">
        <w:rPr>
          <w:b/>
          <w:bCs/>
          <w:sz w:val="20"/>
          <w:rtl/>
          <w:lang w:bidi="fa-IR"/>
        </w:rPr>
        <w:tab/>
        <w:t>امضاء مدیر گروه تخصصی:</w:t>
      </w:r>
    </w:p>
    <w:p w14:paraId="742980F2" w14:textId="77777777" w:rsidR="007D2D40" w:rsidRPr="00F05CEA" w:rsidRDefault="007D2D40" w:rsidP="00610954">
      <w:pPr>
        <w:pStyle w:val="Untertitel"/>
        <w:ind w:right="-694"/>
        <w:jc w:val="left"/>
        <w:rPr>
          <w:sz w:val="20"/>
          <w:szCs w:val="20"/>
          <w:rtl/>
          <w:lang w:bidi="fa-IR"/>
        </w:rPr>
      </w:pPr>
    </w:p>
    <w:p w14:paraId="7744A791" w14:textId="77777777" w:rsidR="00916B3B" w:rsidRDefault="00916B3B" w:rsidP="00610954">
      <w:pPr>
        <w:pStyle w:val="Untertitel"/>
        <w:ind w:right="-694"/>
        <w:jc w:val="left"/>
        <w:rPr>
          <w:sz w:val="20"/>
          <w:szCs w:val="20"/>
          <w:lang w:bidi="fa-IR"/>
        </w:rPr>
      </w:pPr>
    </w:p>
    <w:p w14:paraId="1FDD55FF" w14:textId="77777777" w:rsidR="00916B3B" w:rsidRDefault="00916B3B" w:rsidP="00610954">
      <w:pPr>
        <w:pStyle w:val="Untertitel"/>
        <w:ind w:right="-694"/>
        <w:jc w:val="left"/>
        <w:rPr>
          <w:sz w:val="20"/>
          <w:szCs w:val="20"/>
          <w:lang w:bidi="fa-IR"/>
        </w:rPr>
      </w:pPr>
    </w:p>
    <w:p w14:paraId="0938D5E8" w14:textId="77777777" w:rsidR="002055F8" w:rsidRPr="00F05CEA" w:rsidRDefault="002055F8" w:rsidP="00610954">
      <w:pPr>
        <w:pStyle w:val="Untertitel"/>
        <w:ind w:right="-694"/>
        <w:jc w:val="left"/>
        <w:rPr>
          <w:sz w:val="20"/>
          <w:szCs w:val="20"/>
          <w:rtl/>
          <w:lang w:bidi="fa-IR"/>
        </w:rPr>
      </w:pPr>
    </w:p>
    <w:p w14:paraId="6472D695" w14:textId="77777777" w:rsidR="00610954" w:rsidRPr="00F05CEA" w:rsidRDefault="0055651D" w:rsidP="0055651D">
      <w:pPr>
        <w:pStyle w:val="Untertitel"/>
        <w:ind w:left="-680"/>
        <w:jc w:val="both"/>
        <w:rPr>
          <w:sz w:val="20"/>
          <w:u w:val="single"/>
          <w:lang w:bidi="fa-IR"/>
        </w:rPr>
      </w:pPr>
      <w:r w:rsidRPr="00F05CEA">
        <w:rPr>
          <w:sz w:val="20"/>
          <w:u w:val="single"/>
          <w:rtl/>
          <w:lang w:bidi="fa-IR"/>
        </w:rPr>
        <w:t xml:space="preserve">7- </w:t>
      </w:r>
      <w:r w:rsidR="00610954" w:rsidRPr="00F05CEA">
        <w:rPr>
          <w:sz w:val="20"/>
          <w:u w:val="single"/>
          <w:rtl/>
          <w:lang w:bidi="fa-IR"/>
        </w:rPr>
        <w:t>زمان</w:t>
      </w:r>
      <w:r w:rsidR="00CB2BDB" w:rsidRPr="00F05CEA">
        <w:rPr>
          <w:sz w:val="20"/>
          <w:u w:val="single"/>
          <w:rtl/>
          <w:lang w:bidi="fa-IR"/>
        </w:rPr>
        <w:t>‌</w:t>
      </w:r>
      <w:r w:rsidR="00610954" w:rsidRPr="00F05CEA">
        <w:rPr>
          <w:sz w:val="20"/>
          <w:u w:val="single"/>
          <w:rtl/>
          <w:lang w:bidi="fa-IR"/>
        </w:rPr>
        <w:t>بندي انجام تحقيق:</w:t>
      </w:r>
    </w:p>
    <w:p w14:paraId="249EFFE7" w14:textId="77777777" w:rsidR="00610954" w:rsidRPr="00F05CEA" w:rsidRDefault="00610954" w:rsidP="00610954">
      <w:pPr>
        <w:pStyle w:val="Untertitel"/>
        <w:ind w:left="-360" w:right="-334"/>
        <w:jc w:val="both"/>
        <w:rPr>
          <w:sz w:val="20"/>
          <w:u w:val="single"/>
          <w:rtl/>
          <w:lang w:bidi="fa-IR"/>
        </w:rPr>
      </w:pPr>
    </w:p>
    <w:p w14:paraId="02CBF85E" w14:textId="77777777" w:rsidR="00610954" w:rsidRPr="00F05CEA" w:rsidRDefault="00610954" w:rsidP="00610954">
      <w:pPr>
        <w:pStyle w:val="Untertitel"/>
        <w:ind w:left="-360" w:right="-334"/>
        <w:jc w:val="both"/>
        <w:rPr>
          <w:sz w:val="20"/>
          <w:u w:val="single"/>
          <w:rtl/>
          <w:lang w:bidi="fa-IR"/>
        </w:rPr>
      </w:pPr>
    </w:p>
    <w:p w14:paraId="6603F182" w14:textId="77777777" w:rsidR="00610954" w:rsidRPr="00F05CEA" w:rsidRDefault="00610954" w:rsidP="008C39CB">
      <w:pPr>
        <w:pStyle w:val="Untertitel"/>
        <w:ind w:left="-694" w:right="-694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الف- تاريخ شروع:...........</w:t>
      </w:r>
      <w:r w:rsidR="00C9215F">
        <w:rPr>
          <w:rFonts w:hint="cs"/>
          <w:sz w:val="20"/>
          <w:rtl/>
          <w:lang w:bidi="fa-IR"/>
        </w:rPr>
        <w:t>01/07/1400</w:t>
      </w:r>
      <w:r w:rsidRPr="00F05CEA">
        <w:rPr>
          <w:sz w:val="20"/>
          <w:rtl/>
          <w:lang w:bidi="fa-IR"/>
        </w:rPr>
        <w:t>...................... ب- مدت زمان انجام تحقيق:</w:t>
      </w:r>
      <w:r w:rsidR="00C9215F">
        <w:rPr>
          <w:rFonts w:hint="cs"/>
          <w:sz w:val="20"/>
          <w:rtl/>
          <w:lang w:bidi="fa-IR"/>
        </w:rPr>
        <w:t xml:space="preserve"> ۸ ماه  </w:t>
      </w:r>
      <w:r w:rsidR="008C39CB">
        <w:rPr>
          <w:rFonts w:hint="cs"/>
          <w:sz w:val="20"/>
          <w:rtl/>
          <w:lang w:bidi="fa-IR"/>
        </w:rPr>
        <w:t xml:space="preserve">   </w:t>
      </w:r>
      <w:r w:rsidRPr="00F05CEA">
        <w:rPr>
          <w:sz w:val="20"/>
          <w:rtl/>
          <w:lang w:bidi="fa-IR"/>
        </w:rPr>
        <w:t>ج- تاريخ اتمام:................</w:t>
      </w:r>
      <w:r w:rsidR="00C9215F">
        <w:rPr>
          <w:rFonts w:hint="cs"/>
          <w:sz w:val="20"/>
          <w:rtl/>
          <w:lang w:bidi="fa-IR"/>
        </w:rPr>
        <w:t>01/03/1401</w:t>
      </w:r>
      <w:r w:rsidRPr="00F05CEA">
        <w:rPr>
          <w:sz w:val="20"/>
          <w:rtl/>
          <w:lang w:bidi="fa-IR"/>
        </w:rPr>
        <w:t>.......</w:t>
      </w:r>
    </w:p>
    <w:p w14:paraId="4054ED62" w14:textId="77777777" w:rsidR="00610954" w:rsidRPr="00F05CEA" w:rsidRDefault="00610954" w:rsidP="00610954">
      <w:pPr>
        <w:pStyle w:val="Untertitel"/>
        <w:ind w:left="-694" w:right="-694"/>
        <w:jc w:val="both"/>
        <w:rPr>
          <w:sz w:val="20"/>
          <w:rtl/>
          <w:lang w:bidi="fa-IR"/>
        </w:rPr>
      </w:pPr>
    </w:p>
    <w:p w14:paraId="15239B53" w14:textId="77777777" w:rsidR="00610954" w:rsidRPr="00F05CEA" w:rsidRDefault="00610954" w:rsidP="00610954">
      <w:pPr>
        <w:pStyle w:val="Untertitel"/>
        <w:ind w:left="-694" w:right="-1440"/>
        <w:jc w:val="both"/>
        <w:rPr>
          <w:rFonts w:cs="B Lotus"/>
          <w:sz w:val="20"/>
          <w:rtl/>
          <w:lang w:bidi="fa-IR"/>
        </w:rPr>
      </w:pPr>
      <w:r w:rsidRPr="00F05CEA">
        <w:rPr>
          <w:sz w:val="20"/>
          <w:rtl/>
          <w:lang w:bidi="fa-IR"/>
        </w:rPr>
        <w:t xml:space="preserve">تذكر: </w:t>
      </w:r>
      <w:r w:rsidRPr="00F05CEA">
        <w:rPr>
          <w:rFonts w:cs="B Lotus"/>
          <w:sz w:val="20"/>
          <w:rtl/>
          <w:lang w:bidi="fa-IR"/>
        </w:rPr>
        <w:t>لازم است كليه فعاليت‏ها و مراحل اجرايي تحقيق (شامل زمان ارائه گزارشات دوره‏اي) و مدت زمان مورد نياز براي هر يك، به تفكيك پيش‏بيني و در جدول مربوطه درج گرديده و در هنگام انجام عملي تحقيق، حتي‏الامكان رعايت گردد.</w:t>
      </w:r>
    </w:p>
    <w:p w14:paraId="120A8703" w14:textId="77777777" w:rsidR="00610954" w:rsidRPr="00F05CEA" w:rsidRDefault="00610954" w:rsidP="00610954">
      <w:pPr>
        <w:pStyle w:val="Untertitel"/>
        <w:ind w:left="-694" w:right="-694"/>
        <w:rPr>
          <w:rFonts w:cs="B Lotus"/>
          <w:b/>
          <w:bCs/>
          <w:sz w:val="20"/>
          <w:szCs w:val="24"/>
          <w:rtl/>
          <w:lang w:bidi="fa-IR"/>
        </w:rPr>
        <w:sectPr w:rsidR="00610954" w:rsidRPr="00F05CEA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720" w:footer="720" w:gutter="0"/>
          <w:cols w:space="720"/>
          <w:docGrid w:linePitch="360"/>
        </w:sectPr>
      </w:pPr>
    </w:p>
    <w:p w14:paraId="38EA38FC" w14:textId="77777777" w:rsidR="002E2166" w:rsidRPr="00F05CEA" w:rsidRDefault="002E2166" w:rsidP="001B62C8">
      <w:pPr>
        <w:pStyle w:val="Untertitel"/>
        <w:ind w:left="-694" w:right="-694"/>
        <w:rPr>
          <w:rFonts w:cs="B Lotus"/>
          <w:b/>
          <w:bCs/>
          <w:sz w:val="20"/>
          <w:szCs w:val="24"/>
          <w:rtl/>
          <w:lang w:bidi="fa-IR"/>
        </w:rPr>
      </w:pPr>
      <w:r w:rsidRPr="00F05CEA">
        <w:rPr>
          <w:rFonts w:cs="B Lotus"/>
          <w:b/>
          <w:bCs/>
          <w:sz w:val="20"/>
          <w:szCs w:val="24"/>
          <w:rtl/>
          <w:lang w:bidi="fa-IR"/>
        </w:rPr>
        <w:t>پيش‏بيني زمانبندي فعاليت‏ها و مراحل اجرايي تحقيق و ارائه گزارش پيشرفت كار</w:t>
      </w:r>
    </w:p>
    <w:tbl>
      <w:tblPr>
        <w:bidiVisual/>
        <w:tblW w:w="14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6182"/>
        <w:gridCol w:w="1603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300"/>
        <w:gridCol w:w="458"/>
        <w:gridCol w:w="458"/>
      </w:tblGrid>
      <w:tr w:rsidR="006216ED" w:rsidRPr="00F05CEA" w14:paraId="6852FEC5" w14:textId="77777777" w:rsidTr="00937087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916" w:type="dxa"/>
            <w:vMerge w:val="restart"/>
            <w:vAlign w:val="center"/>
          </w:tcPr>
          <w:p w14:paraId="0C98EC8C" w14:textId="77777777" w:rsidR="006216ED" w:rsidRPr="00F05CEA" w:rsidRDefault="006216ED" w:rsidP="00937087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4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4"/>
                <w:rtl/>
                <w:lang w:bidi="fa-IR"/>
              </w:rPr>
              <w:t>رديف</w:t>
            </w:r>
          </w:p>
        </w:tc>
        <w:tc>
          <w:tcPr>
            <w:tcW w:w="6182" w:type="dxa"/>
            <w:vMerge w:val="restart"/>
            <w:vAlign w:val="center"/>
          </w:tcPr>
          <w:p w14:paraId="61B777E5" w14:textId="77777777" w:rsidR="006216ED" w:rsidRPr="00F05CEA" w:rsidRDefault="006216ED" w:rsidP="00937087">
            <w:pPr>
              <w:pStyle w:val="Untertitel"/>
              <w:ind w:left="-511" w:right="-511"/>
              <w:rPr>
                <w:rFonts w:cs="B Lotus"/>
                <w:b/>
                <w:bCs/>
                <w:sz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rtl/>
                <w:lang w:bidi="fa-IR"/>
              </w:rPr>
              <w:t>شرح فعاليت</w:t>
            </w:r>
          </w:p>
        </w:tc>
        <w:tc>
          <w:tcPr>
            <w:tcW w:w="1603" w:type="dxa"/>
            <w:vMerge w:val="restart"/>
            <w:vAlign w:val="center"/>
          </w:tcPr>
          <w:p w14:paraId="567F7F81" w14:textId="77777777" w:rsidR="006216ED" w:rsidRPr="00F05CEA" w:rsidRDefault="006216ED" w:rsidP="00937087">
            <w:pPr>
              <w:pStyle w:val="Untertitel"/>
              <w:rPr>
                <w:rFonts w:cs="B Lotus"/>
                <w:b/>
                <w:bCs/>
                <w:sz w:val="20"/>
                <w:rtl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rtl/>
                <w:lang w:bidi="fa-IR"/>
              </w:rPr>
              <w:t>زمان كل</w:t>
            </w:r>
          </w:p>
          <w:p w14:paraId="744B669B" w14:textId="77777777" w:rsidR="006216ED" w:rsidRPr="00F05CEA" w:rsidRDefault="006216ED" w:rsidP="00937087">
            <w:pPr>
              <w:pStyle w:val="Untertitel"/>
              <w:rPr>
                <w:rFonts w:cs="B Lotus"/>
                <w:b/>
                <w:bCs/>
                <w:sz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rtl/>
                <w:lang w:bidi="fa-IR"/>
              </w:rPr>
              <w:t>(ماه)</w:t>
            </w:r>
          </w:p>
        </w:tc>
        <w:tc>
          <w:tcPr>
            <w:tcW w:w="5338" w:type="dxa"/>
            <w:gridSpan w:val="12"/>
            <w:shd w:val="clear" w:color="auto" w:fill="auto"/>
            <w:vAlign w:val="center"/>
          </w:tcPr>
          <w:p w14:paraId="0BAC33FC" w14:textId="77777777" w:rsidR="006216ED" w:rsidRPr="00F05CEA" w:rsidRDefault="006216ED" w:rsidP="00937087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4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4"/>
                <w:rtl/>
                <w:lang w:bidi="fa-IR"/>
              </w:rPr>
              <w:t>زمان اجرا به ماه</w:t>
            </w:r>
          </w:p>
        </w:tc>
      </w:tr>
      <w:tr w:rsidR="006216ED" w:rsidRPr="00F05CEA" w14:paraId="4968E337" w14:textId="77777777" w:rsidTr="00937087">
        <w:tblPrEx>
          <w:tblCellMar>
            <w:top w:w="0" w:type="dxa"/>
            <w:bottom w:w="0" w:type="dxa"/>
          </w:tblCellMar>
        </w:tblPrEx>
        <w:trPr>
          <w:cantSplit/>
          <w:trHeight w:val="144"/>
          <w:jc w:val="center"/>
        </w:trPr>
        <w:tc>
          <w:tcPr>
            <w:tcW w:w="916" w:type="dxa"/>
            <w:vMerge/>
            <w:vAlign w:val="center"/>
          </w:tcPr>
          <w:p w14:paraId="5304BC8F" w14:textId="77777777" w:rsidR="006216ED" w:rsidRPr="00F05CEA" w:rsidRDefault="006216ED" w:rsidP="00937087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6182" w:type="dxa"/>
            <w:vMerge/>
            <w:vAlign w:val="center"/>
          </w:tcPr>
          <w:p w14:paraId="77C2907D" w14:textId="77777777" w:rsidR="006216ED" w:rsidRPr="00F05CEA" w:rsidRDefault="006216ED" w:rsidP="00937087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Merge/>
            <w:vAlign w:val="center"/>
          </w:tcPr>
          <w:p w14:paraId="7E2E03BE" w14:textId="77777777" w:rsidR="006216ED" w:rsidRPr="00F05CEA" w:rsidRDefault="006216ED" w:rsidP="00937087">
            <w:pPr>
              <w:pStyle w:val="Untertitel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6528570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458" w:type="dxa"/>
            <w:vAlign w:val="center"/>
          </w:tcPr>
          <w:p w14:paraId="66D5E570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458" w:type="dxa"/>
            <w:vAlign w:val="center"/>
          </w:tcPr>
          <w:p w14:paraId="36CFEC07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458" w:type="dxa"/>
            <w:vAlign w:val="center"/>
          </w:tcPr>
          <w:p w14:paraId="619EA96C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458" w:type="dxa"/>
            <w:vAlign w:val="center"/>
          </w:tcPr>
          <w:p w14:paraId="1ED68F1E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58" w:type="dxa"/>
            <w:vAlign w:val="center"/>
          </w:tcPr>
          <w:p w14:paraId="283D478B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458" w:type="dxa"/>
            <w:vAlign w:val="center"/>
          </w:tcPr>
          <w:p w14:paraId="51EE6A93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458" w:type="dxa"/>
            <w:vAlign w:val="center"/>
          </w:tcPr>
          <w:p w14:paraId="427B6364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458" w:type="dxa"/>
            <w:vAlign w:val="center"/>
          </w:tcPr>
          <w:p w14:paraId="12A0D2F1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300" w:type="dxa"/>
            <w:vAlign w:val="center"/>
          </w:tcPr>
          <w:p w14:paraId="3EC91256" w14:textId="77777777" w:rsidR="006216ED" w:rsidRPr="00F05CEA" w:rsidRDefault="006216ED" w:rsidP="00937087">
            <w:pPr>
              <w:pStyle w:val="Untertitel"/>
              <w:ind w:left="-694" w:right="-106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58" w:type="dxa"/>
            <w:vAlign w:val="center"/>
          </w:tcPr>
          <w:p w14:paraId="42D13C37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458" w:type="dxa"/>
            <w:vAlign w:val="center"/>
          </w:tcPr>
          <w:p w14:paraId="6FFFF50D" w14:textId="77777777" w:rsidR="006216ED" w:rsidRPr="00F05CEA" w:rsidRDefault="006216ED" w:rsidP="00937087">
            <w:pPr>
              <w:pStyle w:val="Untertitel"/>
              <w:ind w:left="-694"/>
              <w:jc w:val="right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6216ED" w:rsidRPr="00F05CEA" w14:paraId="0FF69785" w14:textId="77777777" w:rsidTr="00937087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57E1999C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1</w:t>
            </w:r>
          </w:p>
          <w:p w14:paraId="04CECD58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0CA84A04" w14:textId="77777777" w:rsidR="006216ED" w:rsidRPr="00F05CEA" w:rsidRDefault="009F5BF1" w:rsidP="00D77B64">
            <w:pPr>
              <w:pStyle w:val="Untertitel"/>
              <w:tabs>
                <w:tab w:val="left" w:pos="3923"/>
              </w:tabs>
              <w:ind w:left="-692" w:right="-692"/>
              <w:rPr>
                <w:rFonts w:cs="B Lotus"/>
                <w:sz w:val="20"/>
                <w:szCs w:val="24"/>
                <w:lang w:bidi="fa-IR"/>
              </w:rPr>
            </w:pPr>
            <w:r>
              <w:rPr>
                <w:rFonts w:cs="B Lotus" w:hint="cs"/>
                <w:sz w:val="20"/>
                <w:szCs w:val="24"/>
                <w:rtl/>
                <w:lang w:bidi="fa-IR"/>
              </w:rPr>
              <w:t xml:space="preserve">بررسی منابع، </w:t>
            </w:r>
            <w:r w:rsidR="00D00293" w:rsidRPr="00F05CEA">
              <w:rPr>
                <w:rFonts w:cs="B Lotus"/>
                <w:sz w:val="20"/>
                <w:szCs w:val="24"/>
                <w:rtl/>
                <w:lang w:bidi="fa-IR"/>
              </w:rPr>
              <w:t xml:space="preserve">جمع آوری پیشینه نظری و ادبیات </w:t>
            </w:r>
            <w:r w:rsidR="00D77B64">
              <w:rPr>
                <w:rFonts w:cs="B Lotus" w:hint="cs"/>
                <w:sz w:val="20"/>
                <w:szCs w:val="24"/>
                <w:rtl/>
                <w:lang w:bidi="fa-IR"/>
              </w:rPr>
              <w:t>تحق</w:t>
            </w:r>
            <w:r w:rsidR="00D00293" w:rsidRPr="00F05CEA">
              <w:rPr>
                <w:rFonts w:cs="B Lotus"/>
                <w:sz w:val="20"/>
                <w:szCs w:val="24"/>
                <w:rtl/>
                <w:lang w:bidi="fa-IR"/>
              </w:rPr>
              <w:t>یق</w:t>
            </w:r>
          </w:p>
        </w:tc>
        <w:tc>
          <w:tcPr>
            <w:tcW w:w="1603" w:type="dxa"/>
            <w:vAlign w:val="center"/>
          </w:tcPr>
          <w:p w14:paraId="2F2C32E7" w14:textId="77777777" w:rsidR="006216ED" w:rsidRPr="00F05CEA" w:rsidRDefault="00483BB5" w:rsidP="00937087">
            <w:pPr>
              <w:pStyle w:val="Untertitel"/>
              <w:tabs>
                <w:tab w:val="right" w:pos="2081"/>
              </w:tabs>
              <w:spacing w:line="240" w:lineRule="exact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  <w:r w:rsidRPr="00F05CEA">
              <w:rPr>
                <w:rFonts w:cs="B Lotus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458" w:type="dxa"/>
            <w:shd w:val="clear" w:color="auto" w:fill="A6A6A6"/>
            <w:vAlign w:val="center"/>
          </w:tcPr>
          <w:p w14:paraId="4DA98B47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C5107F1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BAAB0F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E54F7A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CACE941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07D2F91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D96960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50782C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C302710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3E5781C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E1B9261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2CB6536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483BB5" w:rsidRPr="00F05CEA" w14:paraId="07F2AC24" w14:textId="77777777" w:rsidTr="00FF529D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021F8710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2</w:t>
            </w:r>
          </w:p>
          <w:p w14:paraId="0E8D17B4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55D31248" w14:textId="77777777" w:rsidR="00483BB5" w:rsidRPr="009F5BF1" w:rsidRDefault="009F5BF1" w:rsidP="001B62C8">
            <w:pPr>
              <w:pStyle w:val="Untertitel"/>
              <w:ind w:left="-692" w:right="-692"/>
              <w:rPr>
                <w:rFonts w:cs="B Lotus"/>
                <w:sz w:val="20"/>
                <w:szCs w:val="24"/>
                <w:lang w:val="de-DE" w:bidi="fa-IR"/>
              </w:rPr>
            </w:pPr>
            <w:r>
              <w:rPr>
                <w:rFonts w:cs="B Lotus" w:hint="cs"/>
                <w:sz w:val="20"/>
                <w:szCs w:val="24"/>
                <w:rtl/>
                <w:lang w:bidi="fa-IR"/>
              </w:rPr>
              <w:t xml:space="preserve">مطالعات تکمیلی درباره نمونه‌افزایی به روش </w:t>
            </w:r>
            <w:r w:rsidRPr="009F5BF1">
              <w:rPr>
                <w:rFonts w:cs="B Lotus"/>
                <w:sz w:val="20"/>
                <w:szCs w:val="24"/>
                <w:lang w:bidi="fa-IR"/>
              </w:rPr>
              <w:t>SMOTE</w:t>
            </w:r>
            <w:r>
              <w:rPr>
                <w:rFonts w:cs="B Lotus" w:hint="cs"/>
                <w:sz w:val="20"/>
                <w:szCs w:val="24"/>
                <w:rtl/>
                <w:lang w:bidi="fa-IR"/>
              </w:rPr>
              <w:t>، روش‌های استخراج ویژگی‌ها</w:t>
            </w:r>
            <w:r>
              <w:rPr>
                <w:rFonts w:cs="B Lotus"/>
                <w:sz w:val="20"/>
                <w:szCs w:val="24"/>
                <w:rtl/>
                <w:lang w:bidi="fa-IR"/>
              </w:rPr>
              <w:br/>
            </w:r>
            <w:r>
              <w:rPr>
                <w:rFonts w:cs="B Lotus" w:hint="cs"/>
                <w:sz w:val="20"/>
                <w:szCs w:val="24"/>
                <w:rtl/>
                <w:lang w:bidi="fa-IR"/>
              </w:rPr>
              <w:t xml:space="preserve">و طبقه‌بندی‌کننده‌ی </w:t>
            </w:r>
            <w:r w:rsidRPr="009F5BF1">
              <w:rPr>
                <w:rFonts w:cs="B Lotus"/>
                <w:sz w:val="20"/>
                <w:szCs w:val="24"/>
                <w:lang w:bidi="fa-IR"/>
              </w:rPr>
              <w:t>Random Forest</w:t>
            </w:r>
          </w:p>
        </w:tc>
        <w:tc>
          <w:tcPr>
            <w:tcW w:w="1603" w:type="dxa"/>
            <w:vAlign w:val="center"/>
          </w:tcPr>
          <w:p w14:paraId="1D714659" w14:textId="77777777" w:rsidR="00483BB5" w:rsidRPr="00F05CEA" w:rsidRDefault="009F5BF1" w:rsidP="00937087">
            <w:pPr>
              <w:pStyle w:val="Untertitel"/>
              <w:tabs>
                <w:tab w:val="right" w:pos="2081"/>
              </w:tabs>
              <w:spacing w:line="240" w:lineRule="exact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  <w:r>
              <w:rPr>
                <w:rFonts w:cs="B Lotus" w:hint="cs"/>
                <w:sz w:val="20"/>
                <w:szCs w:val="24"/>
                <w:rtl/>
                <w:lang w:bidi="fa-IR"/>
              </w:rPr>
              <w:t>۱</w:t>
            </w:r>
          </w:p>
        </w:tc>
        <w:tc>
          <w:tcPr>
            <w:tcW w:w="458" w:type="dxa"/>
            <w:vAlign w:val="center"/>
          </w:tcPr>
          <w:p w14:paraId="1DA49748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4E4C5B8E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FFFFFF"/>
            <w:vAlign w:val="center"/>
          </w:tcPr>
          <w:p w14:paraId="62612B7A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4CDDFCE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90FBEAC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C12A858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2D12C55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D9E9617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7F0C8B3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3B50346C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EF7F252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917FA85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483BB5" w:rsidRPr="00F05CEA" w14:paraId="4F9593BC" w14:textId="77777777" w:rsidTr="00FF529D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916" w:type="dxa"/>
            <w:vAlign w:val="center"/>
          </w:tcPr>
          <w:p w14:paraId="03C2A32B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3</w:t>
            </w:r>
          </w:p>
          <w:p w14:paraId="5CFA640A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0CDCAF0C" w14:textId="77777777" w:rsidR="00483BB5" w:rsidRPr="00F05CEA" w:rsidRDefault="009F5BF1" w:rsidP="001B62C8">
            <w:pPr>
              <w:pStyle w:val="Untertitel"/>
              <w:tabs>
                <w:tab w:val="left" w:pos="3438"/>
              </w:tabs>
              <w:ind w:left="-692" w:right="-692"/>
              <w:rPr>
                <w:rFonts w:cs="B Lotus"/>
                <w:sz w:val="20"/>
                <w:szCs w:val="24"/>
                <w:lang w:bidi="fa-IR"/>
              </w:rPr>
            </w:pPr>
            <w:r>
              <w:rPr>
                <w:rFonts w:cs="B Lotus" w:hint="cs"/>
                <w:sz w:val="20"/>
                <w:szCs w:val="24"/>
                <w:rtl/>
                <w:lang w:bidi="fa-IR"/>
              </w:rPr>
              <w:t>طراحی بخش پیش‌پردازش شامل نمونه‌افزایی و استخراج ویژگی‌ها</w:t>
            </w:r>
          </w:p>
        </w:tc>
        <w:tc>
          <w:tcPr>
            <w:tcW w:w="1603" w:type="dxa"/>
            <w:vAlign w:val="center"/>
          </w:tcPr>
          <w:p w14:paraId="093429EB" w14:textId="77777777" w:rsidR="00483BB5" w:rsidRPr="00F05CEA" w:rsidRDefault="00483BB5" w:rsidP="00937087">
            <w:pPr>
              <w:pStyle w:val="Untertitel"/>
              <w:tabs>
                <w:tab w:val="right" w:pos="2081"/>
              </w:tabs>
              <w:spacing w:line="240" w:lineRule="exact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  <w:r w:rsidRPr="00F05CEA">
              <w:rPr>
                <w:rFonts w:cs="B Lotus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458" w:type="dxa"/>
            <w:vAlign w:val="center"/>
          </w:tcPr>
          <w:p w14:paraId="3138C595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A00BB38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391B483C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66AEE70F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FFFFFF"/>
            <w:vAlign w:val="center"/>
          </w:tcPr>
          <w:p w14:paraId="5EE30C4E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75BEEB7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CE1CF47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DD9A6BD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1DE9998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63B73CA6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79EA3BF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BFC7807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483BB5" w:rsidRPr="00F05CEA" w14:paraId="1D0D6B0E" w14:textId="77777777" w:rsidTr="00937087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3851826B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4</w:t>
            </w:r>
          </w:p>
          <w:p w14:paraId="2A0504A9" w14:textId="77777777" w:rsidR="00483BB5" w:rsidRPr="00F05CEA" w:rsidRDefault="00483BB5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1D908D4E" w14:textId="77777777" w:rsidR="00483BB5" w:rsidRPr="00F05CEA" w:rsidRDefault="009F5BF1" w:rsidP="00937087">
            <w:pPr>
              <w:pStyle w:val="Untertitel"/>
              <w:tabs>
                <w:tab w:val="left" w:pos="3894"/>
              </w:tabs>
              <w:ind w:left="-692" w:right="-692"/>
              <w:rPr>
                <w:rFonts w:cs="B Lotus"/>
                <w:sz w:val="20"/>
                <w:szCs w:val="24"/>
                <w:lang w:bidi="fa-IR"/>
              </w:rPr>
            </w:pPr>
            <w:r>
              <w:rPr>
                <w:rFonts w:cs="B Lotus" w:hint="cs"/>
                <w:sz w:val="20"/>
                <w:szCs w:val="24"/>
                <w:rtl/>
                <w:lang w:bidi="fa-IR"/>
              </w:rPr>
              <w:t>طراحی طبقه‌بندی</w:t>
            </w:r>
            <w:r w:rsidR="008C39CB">
              <w:rPr>
                <w:rFonts w:cs="B Lotus" w:hint="cs"/>
                <w:sz w:val="20"/>
                <w:szCs w:val="24"/>
                <w:rtl/>
                <w:lang w:bidi="fa-IR"/>
              </w:rPr>
              <w:t>‌کننده</w:t>
            </w:r>
          </w:p>
        </w:tc>
        <w:tc>
          <w:tcPr>
            <w:tcW w:w="1603" w:type="dxa"/>
            <w:vAlign w:val="center"/>
          </w:tcPr>
          <w:p w14:paraId="4D89AEDE" w14:textId="77777777" w:rsidR="00483BB5" w:rsidRPr="00F05CEA" w:rsidRDefault="00483BB5" w:rsidP="00937087">
            <w:pPr>
              <w:pStyle w:val="Untertitel"/>
              <w:tabs>
                <w:tab w:val="right" w:pos="2081"/>
              </w:tabs>
              <w:spacing w:line="240" w:lineRule="exact"/>
              <w:ind w:left="-694" w:right="-694"/>
              <w:rPr>
                <w:rFonts w:cs="B Lotus"/>
                <w:sz w:val="20"/>
                <w:szCs w:val="24"/>
                <w:lang w:bidi="fa-IR"/>
              </w:rPr>
            </w:pPr>
            <w:r w:rsidRPr="00F05CEA">
              <w:rPr>
                <w:rFonts w:cs="B Lotus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458" w:type="dxa"/>
            <w:vAlign w:val="center"/>
          </w:tcPr>
          <w:p w14:paraId="36066A11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F1FEBD6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6A74C87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B2FC471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428FDE05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24453DC9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F6004F1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1AA3883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A46E4D0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7CC4D6B3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66D9ABF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5D665D4" w14:textId="77777777" w:rsidR="00483BB5" w:rsidRPr="00F05CEA" w:rsidRDefault="00483BB5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48E0FBFD" w14:textId="77777777" w:rsidTr="00FF529D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916" w:type="dxa"/>
            <w:vAlign w:val="center"/>
          </w:tcPr>
          <w:p w14:paraId="26D0C749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5</w:t>
            </w:r>
          </w:p>
          <w:p w14:paraId="327A1523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10899C7C" w14:textId="77777777" w:rsidR="006216ED" w:rsidRPr="00F05CEA" w:rsidRDefault="009F5BF1" w:rsidP="00D44B8D">
            <w:pPr>
              <w:pStyle w:val="Untertitel"/>
              <w:ind w:left="-692" w:right="-692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ارزیابی نتایج</w:t>
            </w:r>
            <w:r w:rsidR="00D44B8D"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مقایسه با روش‌های پیشین</w:t>
            </w:r>
            <w:r w:rsidR="00D44B8D"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و نتیجه‌گیری</w:t>
            </w:r>
          </w:p>
        </w:tc>
        <w:tc>
          <w:tcPr>
            <w:tcW w:w="1603" w:type="dxa"/>
            <w:vAlign w:val="center"/>
          </w:tcPr>
          <w:p w14:paraId="0A450071" w14:textId="77777777" w:rsidR="006216ED" w:rsidRPr="00F05CEA" w:rsidRDefault="009F5BF1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۱</w:t>
            </w:r>
          </w:p>
        </w:tc>
        <w:tc>
          <w:tcPr>
            <w:tcW w:w="458" w:type="dxa"/>
            <w:vAlign w:val="center"/>
          </w:tcPr>
          <w:p w14:paraId="142E95C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A353CB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766827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2A79DC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35C4B2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6BD21E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50C9FD2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00256A0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4C2299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47C179D0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46B0E1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A09111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3110B88E" w14:textId="77777777" w:rsidTr="00FF529D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7A2FFCF0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6</w:t>
            </w:r>
          </w:p>
          <w:p w14:paraId="1E076FD6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1E5A26E8" w14:textId="77777777" w:rsidR="006216ED" w:rsidRPr="00F05CEA" w:rsidRDefault="009F5BF1" w:rsidP="00D44B8D">
            <w:pPr>
              <w:pStyle w:val="Untertitel"/>
              <w:ind w:left="-692" w:right="-692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 w:rsidRPr="00D44B8D"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نگارش پایان نامه</w:t>
            </w:r>
          </w:p>
        </w:tc>
        <w:tc>
          <w:tcPr>
            <w:tcW w:w="1603" w:type="dxa"/>
            <w:vAlign w:val="center"/>
          </w:tcPr>
          <w:p w14:paraId="039354AC" w14:textId="77777777" w:rsidR="006216ED" w:rsidRPr="00F05CEA" w:rsidRDefault="009F5BF1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Lotus" w:hint="cs"/>
                <w:b/>
                <w:bCs/>
                <w:sz w:val="20"/>
                <w:szCs w:val="20"/>
                <w:rtl/>
                <w:lang w:bidi="fa-IR"/>
              </w:rPr>
              <w:t>۱</w:t>
            </w:r>
          </w:p>
        </w:tc>
        <w:tc>
          <w:tcPr>
            <w:tcW w:w="458" w:type="dxa"/>
            <w:vAlign w:val="center"/>
          </w:tcPr>
          <w:p w14:paraId="4623FB6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D70DC6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DC580B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CE8BA96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74AE3D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F1440D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707803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shd w:val="clear" w:color="auto" w:fill="A6A6A6"/>
            <w:vAlign w:val="center"/>
          </w:tcPr>
          <w:p w14:paraId="25CECC9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98AC9E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2C70FDC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5C4D17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AA402E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77CE82C9" w14:textId="77777777" w:rsidTr="00937087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6984E87D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7</w:t>
            </w:r>
          </w:p>
          <w:p w14:paraId="2AD7F980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3A8B612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101B74E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860AA4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F71DA0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DC750F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27A9DC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5049B8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CCFBD7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8A58C1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1FC88B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015314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680FC94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0AA99B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BD8D0C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59754D2F" w14:textId="77777777" w:rsidTr="00937087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916" w:type="dxa"/>
            <w:vAlign w:val="center"/>
          </w:tcPr>
          <w:p w14:paraId="487C5C38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8</w:t>
            </w:r>
          </w:p>
          <w:p w14:paraId="65EAAC47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76E01B1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0E7D73B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DCD0C4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E5C9646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0FDC1C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2002B5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7B8C657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41DE4B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9DCAF4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23D0C5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B100FE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723EA24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7E5433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1501CF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36107D07" w14:textId="77777777" w:rsidTr="00937087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041EE928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9</w:t>
            </w:r>
          </w:p>
          <w:p w14:paraId="30E35848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1CBE973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56BB5F96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D4ED21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3DE729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7DF6B4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122EA1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37A6A4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A4B6F3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AF794B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711C9C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076130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3CC507E7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DCCF54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AEA356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4F9541D7" w14:textId="77777777" w:rsidTr="00937087">
        <w:tblPrEx>
          <w:tblCellMar>
            <w:top w:w="0" w:type="dxa"/>
            <w:bottom w:w="0" w:type="dxa"/>
          </w:tblCellMar>
        </w:tblPrEx>
        <w:trPr>
          <w:trHeight w:val="470"/>
          <w:jc w:val="center"/>
        </w:trPr>
        <w:tc>
          <w:tcPr>
            <w:tcW w:w="916" w:type="dxa"/>
            <w:vAlign w:val="center"/>
          </w:tcPr>
          <w:p w14:paraId="319934B5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10</w:t>
            </w:r>
          </w:p>
          <w:p w14:paraId="5D87E250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4101F9B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03D6D05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3030C57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6FD600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15A31D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3C3675D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052D10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429EE4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7A719D8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0975D9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9ED654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4354552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554722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3ABC44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4A15F7CE" w14:textId="77777777" w:rsidTr="00937087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916" w:type="dxa"/>
            <w:vAlign w:val="center"/>
          </w:tcPr>
          <w:p w14:paraId="2C0BA67B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11</w:t>
            </w:r>
          </w:p>
          <w:p w14:paraId="55FE7A33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1EA2D53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67DB4F6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3826F9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DFF1A9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EACEC6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AF6E0F3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C208B77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7932F1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4837867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2AECD7B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570D94C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3F11F08F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E467C5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11DAA2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  <w:tr w:rsidR="006216ED" w:rsidRPr="00F05CEA" w14:paraId="2C60A013" w14:textId="77777777" w:rsidTr="00937087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916" w:type="dxa"/>
            <w:vAlign w:val="center"/>
          </w:tcPr>
          <w:p w14:paraId="47D07EEA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  <w:r w:rsidRPr="00F05CEA">
              <w:rPr>
                <w:rFonts w:cs="B Lotus"/>
                <w:rtl/>
                <w:lang w:bidi="fa-IR"/>
              </w:rPr>
              <w:t>12</w:t>
            </w:r>
          </w:p>
          <w:p w14:paraId="24A1B21F" w14:textId="77777777" w:rsidR="006216ED" w:rsidRPr="00F05CEA" w:rsidRDefault="006216ED" w:rsidP="00937087">
            <w:pPr>
              <w:bidi/>
              <w:spacing w:line="240" w:lineRule="exact"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6182" w:type="dxa"/>
            <w:vAlign w:val="center"/>
          </w:tcPr>
          <w:p w14:paraId="6A3B244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603" w:type="dxa"/>
            <w:vAlign w:val="center"/>
          </w:tcPr>
          <w:p w14:paraId="79ECA46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66B8B4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6CB4C3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20375B2E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6B1C9F5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D9D721A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C2F2ED4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49245DB2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32B57F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00DAAAE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00" w:type="dxa"/>
            <w:vAlign w:val="center"/>
          </w:tcPr>
          <w:p w14:paraId="5FDBF3CD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1424F809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458" w:type="dxa"/>
            <w:vAlign w:val="center"/>
          </w:tcPr>
          <w:p w14:paraId="694C3A2C" w14:textId="77777777" w:rsidR="006216ED" w:rsidRPr="00F05CEA" w:rsidRDefault="006216ED" w:rsidP="00937087">
            <w:pPr>
              <w:pStyle w:val="Untertitel"/>
              <w:spacing w:line="240" w:lineRule="exact"/>
              <w:ind w:left="-694" w:right="-694"/>
              <w:rPr>
                <w:rFonts w:cs="B Lotus"/>
                <w:b/>
                <w:bCs/>
                <w:sz w:val="20"/>
                <w:szCs w:val="20"/>
                <w:lang w:bidi="fa-IR"/>
              </w:rPr>
            </w:pPr>
          </w:p>
        </w:tc>
      </w:tr>
    </w:tbl>
    <w:p w14:paraId="11E9B692" w14:textId="77777777" w:rsidR="002E2166" w:rsidRPr="00F05CEA" w:rsidRDefault="002E2166" w:rsidP="00D17969">
      <w:pPr>
        <w:pStyle w:val="Untertitel"/>
        <w:ind w:left="-694" w:right="-694"/>
        <w:jc w:val="both"/>
        <w:rPr>
          <w:rFonts w:cs="B Lotus"/>
          <w:b/>
          <w:bCs/>
          <w:sz w:val="20"/>
          <w:szCs w:val="24"/>
          <w:rtl/>
          <w:lang w:bidi="fa-IR"/>
        </w:rPr>
      </w:pPr>
      <w:r w:rsidRPr="00F05CEA">
        <w:rPr>
          <w:rFonts w:cs="B Lotus"/>
          <w:b/>
          <w:bCs/>
          <w:sz w:val="20"/>
          <w:szCs w:val="24"/>
          <w:rtl/>
          <w:lang w:bidi="fa-IR"/>
        </w:rPr>
        <w:t xml:space="preserve">توجه: 1- زمان و </w:t>
      </w:r>
      <w:r w:rsidR="00D17969" w:rsidRPr="00F05CEA">
        <w:rPr>
          <w:rFonts w:cs="B Lotus"/>
          <w:b/>
          <w:bCs/>
          <w:sz w:val="20"/>
          <w:szCs w:val="24"/>
          <w:rtl/>
          <w:lang w:bidi="fa-IR"/>
        </w:rPr>
        <w:t>نوع فعاليت</w:t>
      </w:r>
      <w:r w:rsidR="00DB41E8" w:rsidRPr="00F05CEA">
        <w:rPr>
          <w:rFonts w:cs="B Lotus"/>
          <w:b/>
          <w:bCs/>
          <w:sz w:val="20"/>
          <w:szCs w:val="24"/>
          <w:rtl/>
          <w:lang w:bidi="fa-IR"/>
        </w:rPr>
        <w:t>‌</w:t>
      </w:r>
      <w:r w:rsidR="00D17969" w:rsidRPr="00F05CEA">
        <w:rPr>
          <w:rFonts w:cs="B Lotus"/>
          <w:b/>
          <w:bCs/>
          <w:sz w:val="20"/>
          <w:szCs w:val="24"/>
          <w:rtl/>
          <w:lang w:bidi="fa-IR"/>
        </w:rPr>
        <w:t>هاي اجرايي پايان‏نامه</w:t>
      </w:r>
      <w:r w:rsidRPr="00F05CEA">
        <w:rPr>
          <w:rFonts w:cs="B Lotus"/>
          <w:b/>
          <w:bCs/>
          <w:sz w:val="20"/>
          <w:szCs w:val="24"/>
          <w:rtl/>
          <w:lang w:bidi="fa-IR"/>
        </w:rPr>
        <w:t>، حتي‏الامكان بايد با مندرجات جدول منطبق باشد.</w:t>
      </w:r>
    </w:p>
    <w:p w14:paraId="4E0DC552" w14:textId="77777777" w:rsidR="002E2166" w:rsidRPr="00F05CEA" w:rsidRDefault="002E2166">
      <w:pPr>
        <w:pStyle w:val="Untertitel"/>
        <w:ind w:left="-694" w:right="-694" w:firstLine="360"/>
        <w:jc w:val="both"/>
        <w:rPr>
          <w:rFonts w:cs="B Lotus"/>
          <w:b/>
          <w:bCs/>
          <w:sz w:val="20"/>
          <w:szCs w:val="24"/>
          <w:rtl/>
          <w:lang w:bidi="fa-IR"/>
        </w:rPr>
      </w:pPr>
      <w:r w:rsidRPr="00F05CEA">
        <w:rPr>
          <w:rFonts w:cs="B Lotus"/>
          <w:b/>
          <w:bCs/>
          <w:sz w:val="20"/>
          <w:szCs w:val="24"/>
          <w:rtl/>
          <w:lang w:bidi="fa-IR"/>
        </w:rPr>
        <w:t xml:space="preserve">  2- حداقل زمان قابل قبول براي پيش‏بيني مراحل مطالعاتي و اجرايي پايان‏نامه كارشناسي ارشد 6 ماه و حداكثر 12 ماه مي‏باشد.</w:t>
      </w:r>
    </w:p>
    <w:p w14:paraId="0157C32B" w14:textId="77777777" w:rsidR="002E2166" w:rsidRPr="00F05CEA" w:rsidRDefault="002E2166" w:rsidP="00DB41E8">
      <w:pPr>
        <w:pStyle w:val="Untertitel"/>
        <w:ind w:left="-694" w:right="-694" w:firstLine="334"/>
        <w:jc w:val="both"/>
        <w:rPr>
          <w:rFonts w:cs="B Lotus"/>
          <w:b/>
          <w:bCs/>
          <w:sz w:val="20"/>
          <w:szCs w:val="24"/>
          <w:lang w:bidi="fa-IR"/>
        </w:rPr>
        <w:sectPr w:rsidR="002E2166" w:rsidRPr="00F05CEA">
          <w:footerReference w:type="even" r:id="rId12"/>
          <w:footerReference w:type="default" r:id="rId13"/>
          <w:type w:val="oddPage"/>
          <w:pgSz w:w="16838" w:h="11906" w:orient="landscape" w:code="9"/>
          <w:pgMar w:top="1797" w:right="1440" w:bottom="1438" w:left="1440" w:header="720" w:footer="720" w:gutter="0"/>
          <w:cols w:space="720"/>
          <w:docGrid w:linePitch="360"/>
        </w:sectPr>
      </w:pPr>
    </w:p>
    <w:p w14:paraId="1EE6FD13" w14:textId="77777777" w:rsidR="004A4B33" w:rsidRPr="00F05CEA" w:rsidRDefault="004A4B33" w:rsidP="004A4B33">
      <w:pPr>
        <w:pStyle w:val="Untertitel"/>
        <w:spacing w:line="500" w:lineRule="exact"/>
        <w:ind w:left="-692" w:right="-692" w:firstLine="692"/>
        <w:rPr>
          <w:sz w:val="20"/>
          <w:szCs w:val="38"/>
          <w:u w:val="single"/>
          <w:rtl/>
          <w:lang w:bidi="fa-IR"/>
        </w:rPr>
      </w:pPr>
      <w:r w:rsidRPr="00F05CEA">
        <w:rPr>
          <w:sz w:val="20"/>
          <w:szCs w:val="38"/>
          <w:u w:val="single"/>
          <w:rtl/>
          <w:lang w:bidi="fa-IR"/>
        </w:rPr>
        <w:t>اين فرم بايد توسط دانشجو تكميل شود</w:t>
      </w:r>
    </w:p>
    <w:p w14:paraId="1E877B14" w14:textId="77777777" w:rsidR="004A4B33" w:rsidRPr="00F05CEA" w:rsidRDefault="004A4B33" w:rsidP="004A4B33">
      <w:pPr>
        <w:pStyle w:val="Untertitel"/>
        <w:spacing w:line="340" w:lineRule="exact"/>
        <w:ind w:left="-691" w:right="-691"/>
        <w:rPr>
          <w:sz w:val="20"/>
          <w:rtl/>
          <w:lang w:bidi="fa-IR"/>
        </w:rPr>
      </w:pPr>
    </w:p>
    <w:p w14:paraId="4E895D95" w14:textId="77777777" w:rsidR="004A4B33" w:rsidRPr="00F05CEA" w:rsidRDefault="004A4B33" w:rsidP="004A4B33">
      <w:pPr>
        <w:pStyle w:val="Untertitel"/>
        <w:spacing w:line="340" w:lineRule="exact"/>
        <w:ind w:left="-691" w:right="-691"/>
        <w:rPr>
          <w:sz w:val="20"/>
          <w:rtl/>
          <w:lang w:bidi="fa-IR"/>
        </w:rPr>
      </w:pPr>
    </w:p>
    <w:p w14:paraId="06D7FEE0" w14:textId="77777777" w:rsidR="004A4B33" w:rsidRPr="00F05CEA" w:rsidRDefault="004A4B33" w:rsidP="004A4B33">
      <w:pPr>
        <w:pStyle w:val="Untertitel"/>
        <w:spacing w:line="340" w:lineRule="exact"/>
        <w:ind w:left="-691" w:right="-691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>فرم سازمان مركزي دانشگاه آزاد اسلامي</w:t>
      </w:r>
      <w:r w:rsidRPr="00F05CEA">
        <w:rPr>
          <w:sz w:val="20"/>
          <w:rtl/>
          <w:lang w:bidi="fa-IR"/>
        </w:rPr>
        <w:tab/>
      </w:r>
    </w:p>
    <w:p w14:paraId="27599C29" w14:textId="77777777" w:rsidR="004A4B33" w:rsidRPr="00F05CEA" w:rsidRDefault="004A4B33" w:rsidP="004A4B33">
      <w:pPr>
        <w:pStyle w:val="Untertitel"/>
        <w:spacing w:line="340" w:lineRule="exact"/>
        <w:ind w:left="-691" w:right="-691"/>
        <w:jc w:val="both"/>
        <w:rPr>
          <w:sz w:val="20"/>
          <w:rtl/>
          <w:lang w:bidi="fa-IR"/>
        </w:rPr>
      </w:pPr>
    </w:p>
    <w:p w14:paraId="33C8A0FE" w14:textId="77777777" w:rsidR="004A4B33" w:rsidRPr="00F05CEA" w:rsidRDefault="004A4B33" w:rsidP="004A4B33">
      <w:pPr>
        <w:pStyle w:val="Untertitel"/>
        <w:spacing w:line="340" w:lineRule="exact"/>
        <w:ind w:left="-691" w:right="-691"/>
        <w:jc w:val="both"/>
        <w:rPr>
          <w:sz w:val="20"/>
          <w:rtl/>
          <w:lang w:bidi="fa-IR"/>
        </w:rPr>
      </w:pPr>
      <w:r w:rsidRPr="00F05CEA">
        <w:rPr>
          <w:sz w:val="20"/>
          <w:rtl/>
          <w:lang w:bidi="fa-IR"/>
        </w:rPr>
        <w:tab/>
      </w:r>
      <w:r w:rsidRPr="00F05CEA">
        <w:rPr>
          <w:sz w:val="20"/>
          <w:rtl/>
          <w:lang w:bidi="fa-IR"/>
        </w:rPr>
        <w:tab/>
      </w:r>
      <w:r w:rsidRPr="00F05CEA">
        <w:rPr>
          <w:sz w:val="20"/>
          <w:rtl/>
          <w:lang w:bidi="fa-IR"/>
        </w:rPr>
        <w:tab/>
      </w:r>
      <w:r w:rsidRPr="00F05CEA">
        <w:rPr>
          <w:sz w:val="20"/>
          <w:rtl/>
          <w:lang w:bidi="fa-IR"/>
        </w:rPr>
        <w:tab/>
      </w:r>
      <w:r w:rsidRPr="00F05CEA">
        <w:rPr>
          <w:sz w:val="20"/>
          <w:rtl/>
          <w:lang w:bidi="fa-IR"/>
        </w:rPr>
        <w:tab/>
      </w:r>
    </w:p>
    <w:p w14:paraId="32D510C8" w14:textId="77777777" w:rsidR="004A4B33" w:rsidRPr="00F05CEA" w:rsidRDefault="004A4B33" w:rsidP="004A4B33">
      <w:pPr>
        <w:pStyle w:val="Untertitel"/>
        <w:spacing w:line="340" w:lineRule="exact"/>
        <w:ind w:left="-691" w:right="-691"/>
        <w:rPr>
          <w:sz w:val="20"/>
          <w:u w:val="single"/>
          <w:rtl/>
          <w:lang w:bidi="fa-IR"/>
        </w:rPr>
      </w:pPr>
      <w:r w:rsidRPr="00F05CEA">
        <w:rPr>
          <w:sz w:val="20"/>
          <w:u w:val="single"/>
          <w:rtl/>
          <w:lang w:bidi="fa-IR"/>
        </w:rPr>
        <w:t>فرم الف- فرم اطلاعات پايان‌نامه كارشناسي ارشد</w:t>
      </w:r>
    </w:p>
    <w:p w14:paraId="32F1A0B3" w14:textId="77777777" w:rsidR="004A4B33" w:rsidRPr="00F05CEA" w:rsidRDefault="004A4B33" w:rsidP="004A4B33">
      <w:pPr>
        <w:pStyle w:val="Untertitel"/>
        <w:spacing w:line="340" w:lineRule="exact"/>
        <w:ind w:left="-691" w:right="-691"/>
        <w:rPr>
          <w:sz w:val="20"/>
          <w:u w:val="single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A4B33" w:rsidRPr="00F05CEA" w14:paraId="1BABF8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7AAEB6E9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نام واحد دانشگاهي: واحد علوم و تحقيقات </w:t>
            </w:r>
          </w:p>
        </w:tc>
      </w:tr>
      <w:tr w:rsidR="004A4B33" w:rsidRPr="00F05CEA" w14:paraId="2C9054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2F5E1B4A" w14:textId="77777777" w:rsidR="00722BA0" w:rsidRPr="00722BA0" w:rsidRDefault="004A4B33" w:rsidP="00722BA0">
            <w:pPr>
              <w:pStyle w:val="Untertitel"/>
              <w:spacing w:line="340" w:lineRule="exact"/>
              <w:jc w:val="both"/>
              <w:rPr>
                <w:b/>
                <w:bCs/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عنوان </w:t>
            </w:r>
            <w:r w:rsidR="00643514" w:rsidRPr="00F05CEA">
              <w:rPr>
                <w:sz w:val="20"/>
                <w:szCs w:val="24"/>
                <w:rtl/>
                <w:lang w:bidi="fa-IR"/>
              </w:rPr>
              <w:t>پايان‌نامه كارشناسي ارشد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: </w:t>
            </w:r>
            <w:r w:rsidR="00722BA0" w:rsidRPr="00722BA0">
              <w:rPr>
                <w:b/>
                <w:bCs/>
                <w:sz w:val="20"/>
                <w:szCs w:val="24"/>
                <w:rtl/>
                <w:lang w:bidi="fa-IR"/>
              </w:rPr>
              <w:t>بهبود پ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="00722BA0"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ش‌ب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="00722BA0"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ن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="00722BA0"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ضرورت بستر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ی‌</w:t>
            </w:r>
            <w:r w:rsidR="00722BA0"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شدن</w:t>
            </w:r>
            <w:r w:rsidR="00722BA0"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ب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="00722BA0"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ماران</w:t>
            </w:r>
            <w:r w:rsidR="00722BA0"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کوو</w:t>
            </w:r>
            <w:r w:rsidR="00722BA0"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="00722BA0"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د</w:t>
            </w:r>
            <w:r w:rsidR="00722BA0"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۱۹</w:t>
            </w:r>
          </w:p>
          <w:p w14:paraId="4849C065" w14:textId="77777777" w:rsidR="004A4B33" w:rsidRPr="00F05CEA" w:rsidRDefault="00722BA0" w:rsidP="00722BA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722BA0">
              <w:rPr>
                <w:b/>
                <w:bCs/>
                <w:sz w:val="20"/>
                <w:szCs w:val="24"/>
                <w:rtl/>
                <w:lang w:bidi="fa-IR"/>
              </w:rPr>
              <w:t>در بخش مراقبت‌ها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و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ژه</w:t>
            </w:r>
            <w:r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با استفاده از روش‌ها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ادگ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ر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b/>
                <w:bCs/>
                <w:sz w:val="20"/>
                <w:szCs w:val="24"/>
                <w:rtl/>
                <w:lang w:bidi="fa-IR"/>
              </w:rPr>
              <w:t xml:space="preserve"> ماش</w:t>
            </w:r>
            <w:r w:rsidRPr="00722BA0">
              <w:rPr>
                <w:rFonts w:hint="cs"/>
                <w:b/>
                <w:bCs/>
                <w:sz w:val="20"/>
                <w:szCs w:val="24"/>
                <w:rtl/>
                <w:lang w:bidi="fa-IR"/>
              </w:rPr>
              <w:t>ی</w:t>
            </w:r>
            <w:r w:rsidRPr="00722BA0">
              <w:rPr>
                <w:rFonts w:hint="eastAsia"/>
                <w:b/>
                <w:bCs/>
                <w:sz w:val="20"/>
                <w:szCs w:val="24"/>
                <w:rtl/>
                <w:lang w:bidi="fa-IR"/>
              </w:rPr>
              <w:t>ن</w:t>
            </w:r>
          </w:p>
          <w:p w14:paraId="5066CCB7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</w:p>
          <w:p w14:paraId="12C86326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lang w:bidi="fa-IR"/>
              </w:rPr>
            </w:pPr>
          </w:p>
        </w:tc>
      </w:tr>
      <w:tr w:rsidR="004A4B33" w:rsidRPr="00F05CEA" w14:paraId="01A4D2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37F4D60E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نام و نام‏خانوادگي دانشجو:      </w:t>
            </w:r>
            <w:r w:rsidR="00722BA0">
              <w:rPr>
                <w:rFonts w:hint="cs"/>
                <w:sz w:val="20"/>
                <w:szCs w:val="24"/>
                <w:rtl/>
                <w:lang w:bidi="fa-IR"/>
              </w:rPr>
              <w:t>مهنام پدرام</w:t>
            </w:r>
            <w:r w:rsidR="00722BA0">
              <w:rPr>
                <w:sz w:val="20"/>
                <w:szCs w:val="24"/>
                <w:rtl/>
                <w:lang w:bidi="fa-IR"/>
              </w:rPr>
              <w:t xml:space="preserve">                 </w:t>
            </w:r>
            <w:r w:rsidR="00CE0301">
              <w:rPr>
                <w:sz w:val="20"/>
                <w:szCs w:val="24"/>
                <w:rtl/>
                <w:lang w:bidi="fa-IR"/>
              </w:rPr>
              <w:t xml:space="preserve">       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    نيمسال تحصيلي:</w:t>
            </w:r>
            <w:r w:rsidR="00CE0301">
              <w:rPr>
                <w:sz w:val="20"/>
                <w:szCs w:val="24"/>
                <w:lang w:bidi="fa-IR"/>
              </w:rPr>
              <w:t xml:space="preserve">  </w:t>
            </w:r>
            <w:r w:rsidR="00CE0301" w:rsidRPr="00CE0301">
              <w:rPr>
                <w:sz w:val="20"/>
                <w:szCs w:val="24"/>
                <w:rtl/>
                <w:lang w:bidi="fa-IR"/>
              </w:rPr>
              <w:t>اول 1400</w:t>
            </w:r>
          </w:p>
          <w:p w14:paraId="46C4A96F" w14:textId="77777777" w:rsidR="004A4B33" w:rsidRPr="00F05CEA" w:rsidRDefault="004A4B33" w:rsidP="00CE0301">
            <w:pPr>
              <w:pStyle w:val="Untertitel"/>
              <w:spacing w:line="340" w:lineRule="exact"/>
              <w:jc w:val="both"/>
              <w:rPr>
                <w:sz w:val="20"/>
                <w:szCs w:val="24"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شماره‏دانشجويي:                    </w:t>
            </w:r>
            <w:r w:rsidR="00CE0301">
              <w:rPr>
                <w:rFonts w:hint="cs"/>
                <w:sz w:val="24"/>
                <w:szCs w:val="24"/>
                <w:rtl/>
                <w:lang w:bidi="fa-IR"/>
              </w:rPr>
              <w:t>950515382</w:t>
            </w:r>
            <w:r w:rsidR="00CE0301">
              <w:rPr>
                <w:sz w:val="24"/>
                <w:szCs w:val="24"/>
                <w:rtl/>
                <w:lang w:bidi="fa-IR"/>
              </w:rPr>
              <w:t xml:space="preserve">  </w:t>
            </w:r>
            <w:r w:rsidRPr="00CE0301">
              <w:rPr>
                <w:sz w:val="20"/>
                <w:szCs w:val="24"/>
                <w:rtl/>
                <w:lang w:bidi="fa-IR"/>
              </w:rPr>
              <w:t xml:space="preserve">   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</w:t>
            </w:r>
            <w:r w:rsidR="00CE0301">
              <w:rPr>
                <w:sz w:val="20"/>
                <w:szCs w:val="24"/>
                <w:rtl/>
                <w:lang w:bidi="fa-IR"/>
              </w:rPr>
              <w:t xml:space="preserve">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             تعداد واحد پايان‌نامه:</w:t>
            </w:r>
            <w:r w:rsidR="00CE0301">
              <w:rPr>
                <w:sz w:val="20"/>
                <w:szCs w:val="24"/>
                <w:lang w:bidi="fa-IR"/>
              </w:rPr>
              <w:t xml:space="preserve"> </w:t>
            </w:r>
            <w:r w:rsidR="00CE0301" w:rsidRPr="00CE0301">
              <w:rPr>
                <w:rFonts w:hint="cs"/>
                <w:sz w:val="20"/>
                <w:szCs w:val="24"/>
                <w:rtl/>
                <w:lang w:bidi="fa-IR"/>
              </w:rPr>
              <w:t>6</w:t>
            </w:r>
          </w:p>
        </w:tc>
      </w:tr>
      <w:tr w:rsidR="004A4B33" w:rsidRPr="00F05CEA" w14:paraId="37074E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2B3412E4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رشته تحصيلي:    </w:t>
            </w:r>
            <w:r w:rsidR="00CE0301" w:rsidRPr="00CE0301">
              <w:rPr>
                <w:sz w:val="20"/>
                <w:szCs w:val="24"/>
                <w:rtl/>
                <w:lang w:bidi="fa-IR"/>
              </w:rPr>
              <w:t>ارشد مهندس</w:t>
            </w:r>
            <w:r w:rsidR="00CE0301" w:rsidRPr="00CE0301">
              <w:rPr>
                <w:rFonts w:hint="cs"/>
                <w:sz w:val="20"/>
                <w:szCs w:val="24"/>
                <w:rtl/>
                <w:lang w:bidi="fa-IR"/>
              </w:rPr>
              <w:t>ی</w:t>
            </w:r>
            <w:r w:rsidR="00CE0301" w:rsidRPr="00CE0301">
              <w:rPr>
                <w:sz w:val="20"/>
                <w:szCs w:val="24"/>
                <w:rtl/>
                <w:lang w:bidi="fa-IR"/>
              </w:rPr>
              <w:t xml:space="preserve"> کامپ</w:t>
            </w:r>
            <w:r w:rsidR="00CE0301" w:rsidRPr="00CE0301">
              <w:rPr>
                <w:rFonts w:hint="cs"/>
                <w:sz w:val="20"/>
                <w:szCs w:val="24"/>
                <w:rtl/>
                <w:lang w:bidi="fa-IR"/>
              </w:rPr>
              <w:t>ی</w:t>
            </w:r>
            <w:r w:rsidR="00CE0301" w:rsidRPr="00CE0301">
              <w:rPr>
                <w:rFonts w:hint="eastAsia"/>
                <w:sz w:val="20"/>
                <w:szCs w:val="24"/>
                <w:rtl/>
                <w:lang w:bidi="fa-IR"/>
              </w:rPr>
              <w:t>وتر</w:t>
            </w:r>
            <w:r w:rsidR="00CE0301">
              <w:rPr>
                <w:sz w:val="20"/>
                <w:szCs w:val="24"/>
                <w:rtl/>
                <w:lang w:bidi="fa-IR"/>
              </w:rPr>
              <w:t xml:space="preserve">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گرايش:        </w:t>
            </w:r>
            <w:r w:rsidR="00CE0301">
              <w:rPr>
                <w:rFonts w:hint="cs"/>
                <w:sz w:val="24"/>
                <w:szCs w:val="24"/>
                <w:rtl/>
                <w:lang w:bidi="fa-IR"/>
              </w:rPr>
              <w:t>نرم افزار</w:t>
            </w:r>
            <w:r w:rsidR="00CE0301">
              <w:rPr>
                <w:sz w:val="20"/>
                <w:szCs w:val="24"/>
                <w:rtl/>
                <w:lang w:bidi="fa-IR"/>
              </w:rPr>
              <w:t xml:space="preserve">      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كد رشته:</w:t>
            </w:r>
          </w:p>
          <w:p w14:paraId="07C583F5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فني و مهندسي </w:t>
            </w:r>
            <w:bookmarkStart w:id="77" w:name="Check2"/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bookmarkEnd w:id="77"/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                    علوم انساني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                   علوم پايه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</w:t>
            </w:r>
          </w:p>
          <w:p w14:paraId="3F6405CA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كشاورزي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                            هنر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</w:t>
            </w:r>
          </w:p>
          <w:p w14:paraId="7B3EE5EA" w14:textId="77777777" w:rsidR="004A4B33" w:rsidRPr="00F05CEA" w:rsidRDefault="004A4B33" w:rsidP="00FC73D0">
            <w:pPr>
              <w:pStyle w:val="Untertitel"/>
              <w:spacing w:line="340" w:lineRule="exact"/>
              <w:jc w:val="both"/>
              <w:rPr>
                <w:sz w:val="20"/>
                <w:szCs w:val="24"/>
                <w:lang w:bidi="fa-IR"/>
              </w:rPr>
            </w:pPr>
          </w:p>
        </w:tc>
      </w:tr>
      <w:tr w:rsidR="004A4B33" w:rsidRPr="00F05CEA" w14:paraId="18805A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2E4CEEE1" w14:textId="77777777" w:rsidR="004A4B33" w:rsidRPr="00F05CEA" w:rsidRDefault="004A4B33" w:rsidP="00FC73D0">
            <w:pPr>
              <w:pStyle w:val="Untertitel"/>
              <w:spacing w:line="60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نام و نام‏خانوادگي استاد راهنما 1:      </w:t>
            </w:r>
            <w:r w:rsidR="00CE0301" w:rsidRPr="00CE0301">
              <w:rPr>
                <w:sz w:val="20"/>
                <w:szCs w:val="24"/>
                <w:rtl/>
                <w:lang w:bidi="fa-IR"/>
              </w:rPr>
              <w:t>خانم دکتر مر</w:t>
            </w:r>
            <w:r w:rsidR="00CE0301" w:rsidRPr="00CE0301">
              <w:rPr>
                <w:rFonts w:hint="cs"/>
                <w:sz w:val="20"/>
                <w:szCs w:val="24"/>
                <w:rtl/>
                <w:lang w:bidi="fa-IR"/>
              </w:rPr>
              <w:t>ی</w:t>
            </w:r>
            <w:r w:rsidR="00CE0301" w:rsidRPr="00CE0301">
              <w:rPr>
                <w:rFonts w:hint="eastAsia"/>
                <w:sz w:val="20"/>
                <w:szCs w:val="24"/>
                <w:rtl/>
                <w:lang w:bidi="fa-IR"/>
              </w:rPr>
              <w:t>م</w:t>
            </w:r>
            <w:r w:rsidR="00CE0301" w:rsidRPr="00CE0301">
              <w:rPr>
                <w:sz w:val="20"/>
                <w:szCs w:val="24"/>
                <w:rtl/>
                <w:lang w:bidi="fa-IR"/>
              </w:rPr>
              <w:t xml:space="preserve"> رستگار پور  </w:t>
            </w:r>
            <w:r w:rsidR="00CE0301">
              <w:rPr>
                <w:sz w:val="20"/>
                <w:szCs w:val="24"/>
                <w:rtl/>
                <w:lang w:bidi="fa-IR"/>
              </w:rPr>
              <w:t xml:space="preserve">    </w:t>
            </w:r>
            <w:r w:rsidR="00DC1D3C">
              <w:rPr>
                <w:sz w:val="20"/>
                <w:szCs w:val="24"/>
                <w:rtl/>
                <w:lang w:bidi="fa-IR"/>
              </w:rPr>
              <w:t xml:space="preserve">   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رشته تحصيلي:</w:t>
            </w:r>
            <w:r w:rsidR="00DC1D3C">
              <w:rPr>
                <w:rFonts w:hint="cs"/>
                <w:sz w:val="20"/>
                <w:szCs w:val="24"/>
                <w:rtl/>
                <w:lang w:bidi="fa-IR"/>
              </w:rPr>
              <w:t xml:space="preserve">  هوش مصنوعی</w:t>
            </w:r>
            <w:r w:rsidR="00DC1D3C">
              <w:rPr>
                <w:sz w:val="20"/>
                <w:szCs w:val="24"/>
                <w:lang w:bidi="fa-IR"/>
              </w:rPr>
              <w:t xml:space="preserve"> </w:t>
            </w:r>
          </w:p>
          <w:p w14:paraId="5874EBA1" w14:textId="710AD486" w:rsidR="004A4B33" w:rsidRPr="00F05CEA" w:rsidRDefault="00AE1B93" w:rsidP="00DC1D3C">
            <w:pPr>
              <w:pStyle w:val="Untertitel"/>
              <w:spacing w:line="600" w:lineRule="exact"/>
              <w:jc w:val="both"/>
              <w:rPr>
                <w:sz w:val="20"/>
                <w:szCs w:val="24"/>
                <w:lang w:bidi="fa-I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editId="159ADC87">
                      <wp:simplePos x="0" y="0"/>
                      <wp:positionH relativeFrom="column">
                        <wp:posOffset>4175125</wp:posOffset>
                      </wp:positionH>
                      <wp:positionV relativeFrom="paragraph">
                        <wp:posOffset>168275</wp:posOffset>
                      </wp:positionV>
                      <wp:extent cx="114300" cy="114300"/>
                      <wp:effectExtent l="0" t="0" r="0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E51F1" id="Rectangle 13" o:spid="_x0000_s1026" style="position:absolute;margin-left:328.75pt;margin-top:13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" fillcolor="windowText"/>
                  </w:pict>
                </mc:Fallback>
              </mc:AlternateContent>
            </w:r>
            <w:r w:rsidR="004A4B33" w:rsidRPr="00F05CEA">
              <w:rPr>
                <w:sz w:val="20"/>
                <w:szCs w:val="24"/>
                <w:rtl/>
                <w:lang w:bidi="fa-IR"/>
              </w:rPr>
              <w:t xml:space="preserve">مرتبه علمي: استاديار       </w:t>
            </w:r>
            <w:r w:rsidR="00DC1D3C">
              <w:rPr>
                <w:rFonts w:hint="cs"/>
                <w:sz w:val="20"/>
                <w:szCs w:val="24"/>
                <w:rtl/>
                <w:lang w:bidi="fa-IR"/>
              </w:rPr>
              <w:t xml:space="preserve">   </w:t>
            </w:r>
            <w:r w:rsidR="004A4B33" w:rsidRPr="00F05CEA">
              <w:rPr>
                <w:sz w:val="20"/>
                <w:szCs w:val="24"/>
                <w:rtl/>
                <w:lang w:bidi="fa-IR"/>
              </w:rPr>
              <w:t xml:space="preserve">دانشيار   </w:t>
            </w:r>
            <w:r>
              <w:rPr>
                <w:noProof/>
                <w:sz w:val="20"/>
                <w:szCs w:val="24"/>
                <w:rtl/>
              </w:rPr>
              <w:drawing>
                <wp:inline distT="0" distB="0" distL="0" distR="0" wp14:editId="60F3C72A">
                  <wp:extent cx="142875" cy="142875"/>
                  <wp:effectExtent l="0" t="0" r="0" b="0"/>
                  <wp:docPr id="77" name="Bild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A4B33" w:rsidRPr="00F05CEA">
              <w:rPr>
                <w:sz w:val="20"/>
                <w:szCs w:val="24"/>
                <w:rtl/>
                <w:lang w:bidi="fa-IR"/>
              </w:rPr>
              <w:t xml:space="preserve">     استاد   </w:t>
            </w:r>
            <w:r>
              <w:rPr>
                <w:noProof/>
                <w:sz w:val="20"/>
                <w:szCs w:val="24"/>
                <w:rtl/>
              </w:rPr>
              <w:drawing>
                <wp:inline distT="0" distB="0" distL="0" distR="0" wp14:editId="4DA1E9AA">
                  <wp:extent cx="142875" cy="142875"/>
                  <wp:effectExtent l="0" t="0" r="0" b="0"/>
                  <wp:docPr id="76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A4B33" w:rsidRPr="00F05CEA">
              <w:rPr>
                <w:sz w:val="20"/>
                <w:szCs w:val="24"/>
                <w:rtl/>
                <w:lang w:bidi="fa-IR"/>
              </w:rPr>
              <w:t xml:space="preserve">                   كد شناسايي استاد راهنما:</w:t>
            </w:r>
          </w:p>
        </w:tc>
      </w:tr>
      <w:tr w:rsidR="004A4B33" w:rsidRPr="00F05CEA" w14:paraId="62123D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22" w:type="dxa"/>
          </w:tcPr>
          <w:p w14:paraId="0F237ADD" w14:textId="77777777" w:rsidR="004A4B33" w:rsidRPr="00F05CEA" w:rsidRDefault="004A4B33" w:rsidP="00FC73D0">
            <w:pPr>
              <w:pStyle w:val="Untertitel"/>
              <w:spacing w:line="60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نام و نام‏خانوادگي استاد مشاور 1:                                                                    </w:t>
            </w:r>
            <w:r w:rsidR="00643514" w:rsidRPr="00F05CEA">
              <w:rPr>
                <w:sz w:val="20"/>
                <w:szCs w:val="24"/>
                <w:rtl/>
                <w:lang w:bidi="fa-IR"/>
              </w:rPr>
              <w:t xml:space="preserve">          </w:t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رشته تحصيلي:</w:t>
            </w:r>
          </w:p>
          <w:p w14:paraId="5F2D25DB" w14:textId="77777777" w:rsidR="004A4B33" w:rsidRPr="00F05CEA" w:rsidRDefault="004A4B33" w:rsidP="00FC73D0">
            <w:pPr>
              <w:pStyle w:val="Untertitel"/>
              <w:spacing w:line="600" w:lineRule="exact"/>
              <w:jc w:val="both"/>
              <w:rPr>
                <w:sz w:val="20"/>
                <w:szCs w:val="24"/>
                <w:rtl/>
                <w:lang w:bidi="fa-IR"/>
              </w:rPr>
            </w:pPr>
            <w:r w:rsidRPr="00F05CEA">
              <w:rPr>
                <w:sz w:val="20"/>
                <w:szCs w:val="24"/>
                <w:rtl/>
                <w:lang w:bidi="fa-IR"/>
              </w:rPr>
              <w:t xml:space="preserve">مرتبه علمي: استاديار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دانشيار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استاد </w:t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  <w:instrText>FORMCHECKBOX</w:instrText>
            </w:r>
            <w:r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Pr="00F05CEA">
              <w:rPr>
                <w:sz w:val="20"/>
                <w:szCs w:val="24"/>
                <w:lang w:bidi="fa-IR"/>
              </w:rPr>
            </w:r>
            <w:r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</w:t>
            </w:r>
            <w:r w:rsidR="00643514" w:rsidRPr="00F05CEA">
              <w:rPr>
                <w:sz w:val="20"/>
                <w:szCs w:val="24"/>
                <w:rtl/>
                <w:lang w:bidi="fa-IR"/>
              </w:rPr>
              <w:t xml:space="preserve">      مربي </w:t>
            </w:r>
            <w:r w:rsidR="00643514" w:rsidRPr="00F05CEA">
              <w:rPr>
                <w:sz w:val="20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643514"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="00643514" w:rsidRPr="00F05CEA">
              <w:rPr>
                <w:sz w:val="20"/>
                <w:szCs w:val="24"/>
                <w:lang w:bidi="fa-IR"/>
              </w:rPr>
              <w:instrText>FORMCHECKBOX</w:instrText>
            </w:r>
            <w:r w:rsidR="00643514" w:rsidRPr="00F05CEA">
              <w:rPr>
                <w:sz w:val="20"/>
                <w:szCs w:val="24"/>
                <w:rtl/>
                <w:lang w:bidi="fa-IR"/>
              </w:rPr>
              <w:instrText xml:space="preserve"> </w:instrText>
            </w:r>
            <w:r w:rsidR="00643514" w:rsidRPr="00F05CEA">
              <w:rPr>
                <w:sz w:val="20"/>
                <w:szCs w:val="24"/>
                <w:lang w:bidi="fa-IR"/>
              </w:rPr>
            </w:r>
            <w:r w:rsidR="00643514" w:rsidRPr="00F05CEA">
              <w:rPr>
                <w:sz w:val="20"/>
                <w:szCs w:val="24"/>
                <w:rtl/>
                <w:lang w:bidi="fa-IR"/>
              </w:rPr>
              <w:fldChar w:fldCharType="end"/>
            </w:r>
            <w:r w:rsidRPr="00F05CEA">
              <w:rPr>
                <w:sz w:val="20"/>
                <w:szCs w:val="24"/>
                <w:rtl/>
                <w:lang w:bidi="fa-IR"/>
              </w:rPr>
              <w:t xml:space="preserve">              كد شناسايي استاد راهنما:</w:t>
            </w:r>
          </w:p>
        </w:tc>
      </w:tr>
    </w:tbl>
    <w:p w14:paraId="70DD2CEA" w14:textId="77777777" w:rsidR="004A4B33" w:rsidRPr="00F05CEA" w:rsidRDefault="004A4B33" w:rsidP="004A4B33">
      <w:pPr>
        <w:pStyle w:val="Untertitel"/>
        <w:spacing w:line="340" w:lineRule="exact"/>
        <w:ind w:left="-691" w:right="-691"/>
        <w:jc w:val="both"/>
        <w:rPr>
          <w:sz w:val="20"/>
          <w:rtl/>
          <w:lang w:bidi="fa-IR"/>
        </w:rPr>
      </w:pPr>
    </w:p>
    <w:p w14:paraId="70110C15" w14:textId="77777777" w:rsidR="00A85963" w:rsidRPr="00F05CEA" w:rsidRDefault="00A85963" w:rsidP="00057BC1">
      <w:pPr>
        <w:pStyle w:val="berschrift1"/>
        <w:ind w:right="360"/>
        <w:rPr>
          <w:b w:val="0"/>
          <w:bCs w:val="0"/>
          <w:szCs w:val="28"/>
          <w:rtl/>
          <w:lang w:bidi="fa-IR"/>
        </w:rPr>
      </w:pPr>
    </w:p>
    <w:p w14:paraId="5909843A" w14:textId="77777777" w:rsidR="00A85963" w:rsidRPr="00F05CEA" w:rsidRDefault="00A85963" w:rsidP="00A85963">
      <w:pPr>
        <w:bidi/>
        <w:ind w:left="32"/>
        <w:jc w:val="both"/>
        <w:rPr>
          <w:rFonts w:cs="B Lotus"/>
          <w:b/>
          <w:bCs/>
          <w:szCs w:val="28"/>
          <w:rtl/>
          <w:lang w:bidi="fa-IR"/>
        </w:rPr>
      </w:pPr>
    </w:p>
    <w:p w14:paraId="5D2295FC" w14:textId="77777777" w:rsidR="00CB3B22" w:rsidRPr="00F05CEA" w:rsidRDefault="009F71F3" w:rsidP="00CB3B22">
      <w:pPr>
        <w:bidi/>
        <w:jc w:val="lowKashida"/>
        <w:rPr>
          <w:rFonts w:cs="B Lotus"/>
          <w:szCs w:val="26"/>
          <w:u w:val="single"/>
          <w:rtl/>
          <w:lang w:bidi="fa-IR"/>
        </w:rPr>
      </w:pPr>
      <w:r w:rsidRPr="00F05CEA">
        <w:rPr>
          <w:rFonts w:cs="B Nazanin"/>
          <w:b/>
          <w:bCs/>
          <w:szCs w:val="26"/>
          <w:rtl/>
          <w:lang w:bidi="fa-IR"/>
        </w:rPr>
        <w:br w:type="page"/>
      </w:r>
      <w:r w:rsidR="00CB3B22" w:rsidRPr="00F05CEA">
        <w:rPr>
          <w:rFonts w:cs="B Lotus"/>
          <w:szCs w:val="26"/>
          <w:u w:val="single"/>
          <w:rtl/>
          <w:lang w:bidi="fa-IR"/>
        </w:rPr>
        <w:t xml:space="preserve">با توجه به اینکه پژوهش های انجام شده در حیطه زیست پزشکی به منظور رعایت و بکارگیری اصول و موازین اخلاقی در پژوهش های انسانی و حیوانی، حفظ حقوق پژوهشگران و آزمودنی ها در بررسی های انجام شده و انتشار نتایج، چاپ مقالات در تعدادی از مجلات داخلی و خارجی و همچنین اخذ حمایت های تشویقی از برخی نهادها نیاز به اخذ کد اخلاق دارند. برخی از موضوعات نیازمند به اخذ کد اخلاق عبارتند از: </w:t>
      </w:r>
    </w:p>
    <w:p w14:paraId="12E0DA7D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b/>
          <w:bCs/>
          <w:szCs w:val="26"/>
          <w:rtl/>
          <w:lang w:bidi="fa-IR"/>
        </w:rPr>
      </w:pPr>
      <w:r w:rsidRPr="00F05CEA">
        <w:rPr>
          <w:rFonts w:cs="B Lotus"/>
          <w:b/>
          <w:bCs/>
          <w:szCs w:val="26"/>
          <w:rtl/>
          <w:lang w:bidi="fa-IR"/>
        </w:rPr>
        <w:t>1-</w:t>
      </w:r>
      <w:r w:rsidRPr="00F05CEA">
        <w:rPr>
          <w:rFonts w:cs="B Lotus"/>
          <w:b/>
          <w:bCs/>
          <w:szCs w:val="26"/>
          <w:rtl/>
          <w:lang w:bidi="fa-IR"/>
        </w:rPr>
        <w:softHyphen/>
        <w:t xml:space="preserve"> موضوعات مشتمل بر آزمودنی انسان </w:t>
      </w:r>
    </w:p>
    <w:p w14:paraId="572A9D23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*</w:t>
      </w:r>
      <w:r w:rsidRPr="00F05CEA">
        <w:rPr>
          <w:rFonts w:cs="B Lotus"/>
          <w:szCs w:val="26"/>
          <w:rtl/>
          <w:lang w:bidi="fa-IR"/>
        </w:rPr>
        <w:softHyphen/>
        <w:t xml:space="preserve"> موضوعات مرتبط با بررسی های مستقیم یا غیر مستقیم فیزیولوژیکی بر روی انسان ها (بررسی اثرات داروهای مختلف، کارآزمایی های بالینی)، مکمل های غذایی و فعالیت های ورزشی بر روی انسان) </w:t>
      </w:r>
    </w:p>
    <w:p w14:paraId="18DB3C9B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* موضوعات مرتبط با بررسی اعضا و نمونه های جدا شده از انسان (پژوهش در مورد گامت و رویان، ژنتیک پزشکی، سلول های بنیادی و اخذ نمونه های خون، سلول، مایع مغزی نخاعی و اسپرم)</w:t>
      </w:r>
    </w:p>
    <w:p w14:paraId="2DB0C793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 xml:space="preserve">* موضوعات مرتبط با بررسی های مستقیم یا غیر مستقیم روانی و ذهنی بر روی انسان ها (مداخلات آموزشی، مطالعات رفتاری، سبک زندگی، عملکردی و مدیریتی) </w:t>
      </w:r>
    </w:p>
    <w:p w14:paraId="71E50DE5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* موضوعات مرتبط با در معرض خطر قرار گرفتن انسان ها و محیط زیست آنها مانند کار بر روی بیماری های عفونی، مواد سرطان زا و ترکیبات زیان آور.</w:t>
      </w:r>
    </w:p>
    <w:p w14:paraId="7B52EC92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 xml:space="preserve">* موضوعات مرتبط با مطالعه بر روی گروه های آسیب پذیر (مانند بررسی های انجام شده روی بیماران اسکیزوفرنی، سندرم داون و ...) </w:t>
      </w:r>
    </w:p>
    <w:p w14:paraId="374A89E9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b/>
          <w:bCs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2</w:t>
      </w:r>
      <w:r w:rsidRPr="00F05CEA">
        <w:rPr>
          <w:rFonts w:cs="B Lotus"/>
          <w:b/>
          <w:bCs/>
          <w:szCs w:val="26"/>
          <w:rtl/>
          <w:lang w:bidi="fa-IR"/>
        </w:rPr>
        <w:t xml:space="preserve">- موضوعات مشتمل بر آزمودنی حیوان </w:t>
      </w:r>
    </w:p>
    <w:p w14:paraId="419986A3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*</w:t>
      </w:r>
      <w:r w:rsidRPr="00F05CEA">
        <w:rPr>
          <w:rFonts w:cs="B Lotus"/>
          <w:szCs w:val="26"/>
          <w:rtl/>
          <w:lang w:bidi="fa-IR"/>
        </w:rPr>
        <w:softHyphen/>
        <w:t xml:space="preserve"> این موضوعات شامل استفاده از هر نوع و هر تعداد حیوان آزمایشگاهی برای تمامی بررسی های مستقیم و غیر مستقیم، اخذ نمونه های مختلف، استفاده از مواد زیان آور برای پژوهشگر و آسیب های محیط زیستی ناشی از پژوهش می باشد. </w:t>
      </w:r>
    </w:p>
    <w:p w14:paraId="39CEF0A2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 xml:space="preserve">لذا خواهشمند است با در نظر گرفتن مطالب فوق، مجریان محترم در روند اخذ کد اخلاق قرار گیرند. لطفاً در نظر داشته باشید: </w:t>
      </w:r>
    </w:p>
    <w:p w14:paraId="52F25363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>*</w:t>
      </w:r>
      <w:r w:rsidRPr="00F05CEA">
        <w:rPr>
          <w:rFonts w:cs="B Lotus"/>
          <w:szCs w:val="26"/>
          <w:rtl/>
          <w:lang w:bidi="fa-IR"/>
        </w:rPr>
        <w:softHyphen/>
      </w:r>
      <w:r w:rsidRPr="00F05CEA">
        <w:rPr>
          <w:rFonts w:cs="B Lotus"/>
          <w:szCs w:val="26"/>
          <w:u w:val="single"/>
          <w:rtl/>
          <w:lang w:bidi="fa-IR"/>
        </w:rPr>
        <w:t xml:space="preserve"> در صورت نیاز به اخذ کد اخلاق، بلافاصله بعد از تصویب پروپوزال و قبل از شروع کار عملی </w:t>
      </w:r>
      <w:r w:rsidRPr="00F05CEA">
        <w:rPr>
          <w:rFonts w:cs="B Lotus"/>
          <w:szCs w:val="26"/>
          <w:rtl/>
          <w:lang w:bidi="fa-IR"/>
        </w:rPr>
        <w:t>مدارک مورد نیاز به یکی از کمیته های اخلاق تابعه وزارت بهداشت، درمان و آموزش پزشکی ارجاع شود.</w:t>
      </w:r>
    </w:p>
    <w:p w14:paraId="3575E351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u w:val="single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 xml:space="preserve">* عطف به نامه شماره 5014/700/د مورخ 23/11/1397 دبیرخانه کمیته ملی اخلاق در پژوهش های زیست پزشکی، </w:t>
      </w:r>
      <w:r w:rsidRPr="00F05CEA">
        <w:rPr>
          <w:rFonts w:cs="B Lotus"/>
          <w:szCs w:val="26"/>
          <w:u w:val="single"/>
          <w:rtl/>
          <w:lang w:bidi="fa-IR"/>
        </w:rPr>
        <w:t>کداخلاق برای پژوهش های در حال انجام، پایان یافته و یا مقالات آماده چاپ به هیچ عنوان صادر نمی شود.</w:t>
      </w:r>
    </w:p>
    <w:p w14:paraId="069E78EA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  <w:r w:rsidRPr="00F05CEA">
        <w:rPr>
          <w:rFonts w:cs="B Lotus"/>
          <w:szCs w:val="26"/>
          <w:rtl/>
          <w:lang w:bidi="fa-IR"/>
        </w:rPr>
        <w:t xml:space="preserve">* کد اخلاق در واحد </w:t>
      </w:r>
      <w:r w:rsidRPr="00F05CEA">
        <w:rPr>
          <w:rFonts w:cs="B Lotus"/>
          <w:szCs w:val="26"/>
          <w:u w:val="single"/>
          <w:rtl/>
          <w:lang w:bidi="fa-IR"/>
        </w:rPr>
        <w:t>علوم و تحقیقات</w:t>
      </w:r>
      <w:r w:rsidRPr="00F05CEA">
        <w:rPr>
          <w:rFonts w:cs="B Lotus"/>
          <w:szCs w:val="26"/>
          <w:rtl/>
          <w:lang w:bidi="fa-IR"/>
        </w:rPr>
        <w:t>، از طریق کمیته اخلاق پزشکی مستقر در دانشکده پزشکی واحد، صادر می گردد.</w:t>
      </w:r>
    </w:p>
    <w:p w14:paraId="08915E5C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szCs w:val="26"/>
          <w:rtl/>
          <w:lang w:bidi="fa-IR"/>
        </w:rPr>
      </w:pPr>
    </w:p>
    <w:p w14:paraId="4BDDAF7C" w14:textId="77777777" w:rsidR="00CB3B22" w:rsidRPr="00F05CEA" w:rsidRDefault="00CB3B22" w:rsidP="00CB3B22">
      <w:pPr>
        <w:tabs>
          <w:tab w:val="right" w:pos="1874"/>
          <w:tab w:val="right" w:pos="2866"/>
        </w:tabs>
        <w:bidi/>
        <w:spacing w:line="228" w:lineRule="auto"/>
        <w:jc w:val="lowKashida"/>
        <w:rPr>
          <w:rFonts w:cs="B Lotus"/>
          <w:b/>
          <w:bCs/>
          <w:szCs w:val="28"/>
          <w:rtl/>
          <w:lang w:bidi="fa-IR"/>
        </w:rPr>
      </w:pPr>
      <w:r w:rsidRPr="00F05CEA">
        <w:rPr>
          <w:rFonts w:cs="B Lotus"/>
          <w:b/>
          <w:bCs/>
          <w:szCs w:val="28"/>
          <w:rtl/>
          <w:lang w:bidi="fa-IR"/>
        </w:rPr>
        <w:t xml:space="preserve">امضای اساتید راهنما </w:t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</w:r>
      <w:r w:rsidRPr="00F05CEA">
        <w:rPr>
          <w:rFonts w:cs="B Lotus"/>
          <w:b/>
          <w:bCs/>
          <w:szCs w:val="28"/>
          <w:rtl/>
          <w:lang w:bidi="fa-IR"/>
        </w:rPr>
        <w:tab/>
        <w:t>امضای مدیر پژوهش</w:t>
      </w:r>
    </w:p>
    <w:p w14:paraId="12A20D81" w14:textId="77777777" w:rsidR="00CB3B22" w:rsidRPr="00F05CEA" w:rsidRDefault="00CB3B22" w:rsidP="00CB3B22">
      <w:pPr>
        <w:bidi/>
        <w:rPr>
          <w:rtl/>
          <w:lang w:bidi="fa-IR"/>
        </w:rPr>
      </w:pPr>
      <w:r w:rsidRPr="00F05CEA">
        <w:rPr>
          <w:rtl/>
          <w:lang w:bidi="fa-IR"/>
        </w:rPr>
        <w:br w:type="page"/>
      </w:r>
    </w:p>
    <w:tbl>
      <w:tblPr>
        <w:bidiVisual/>
        <w:tblW w:w="6066" w:type="pct"/>
        <w:tblInd w:w="-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6"/>
      </w:tblGrid>
      <w:tr w:rsidR="009F71F3" w:rsidRPr="00F05CEA" w14:paraId="318EA926" w14:textId="77777777" w:rsidTr="007A587F">
        <w:tc>
          <w:tcPr>
            <w:tcW w:w="5000" w:type="pct"/>
            <w:shd w:val="clear" w:color="auto" w:fill="auto"/>
          </w:tcPr>
          <w:p w14:paraId="6DECBF17" w14:textId="77777777" w:rsidR="009F71F3" w:rsidRPr="00F05CEA" w:rsidRDefault="009F71F3" w:rsidP="007A587F">
            <w:pPr>
              <w:pStyle w:val="Untertitel"/>
              <w:widowControl w:val="0"/>
              <w:jc w:val="both"/>
              <w:rPr>
                <w:rFonts w:cs="B Lotus"/>
                <w:b/>
                <w:bCs/>
                <w:sz w:val="20"/>
                <w:szCs w:val="36"/>
                <w:rtl/>
                <w:lang w:bidi="fa-IR"/>
              </w:rPr>
            </w:pPr>
            <w:r w:rsidRPr="00F05CEA">
              <w:rPr>
                <w:rFonts w:cs="B Lotus"/>
                <w:b/>
                <w:bCs/>
                <w:sz w:val="20"/>
                <w:szCs w:val="36"/>
                <w:rtl/>
                <w:lang w:bidi="fa-IR"/>
              </w:rPr>
              <w:t>توجه</w:t>
            </w:r>
          </w:p>
          <w:p w14:paraId="2E6BBC29" w14:textId="77777777" w:rsidR="009F71F3" w:rsidRPr="00F05CEA" w:rsidRDefault="009F71F3" w:rsidP="00CB2BDB">
            <w:pPr>
              <w:widowControl w:val="0"/>
              <w:bidi/>
              <w:jc w:val="both"/>
              <w:rPr>
                <w:rFonts w:cs="B Lotus"/>
                <w:szCs w:val="28"/>
                <w:rtl/>
                <w:lang w:bidi="fa-IR"/>
              </w:rPr>
            </w:pPr>
            <w:r w:rsidRPr="00F05CEA">
              <w:rPr>
                <w:rFonts w:cs="B Lotus"/>
                <w:szCs w:val="28"/>
                <w:rtl/>
                <w:lang w:bidi="fa-IR"/>
              </w:rPr>
              <w:t>امضا</w:t>
            </w:r>
            <w:r w:rsidR="00CC4166" w:rsidRPr="00F05CEA">
              <w:rPr>
                <w:rFonts w:cs="B Lotus"/>
                <w:szCs w:val="28"/>
                <w:rtl/>
                <w:lang w:bidi="fa-IR"/>
              </w:rPr>
              <w:t>ء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استاد راهنما و مدیر گروه در این بخش، به منزله تایید علمی و حقوقی پروپوزال می</w:t>
            </w:r>
            <w:r w:rsidR="00CB2BDB" w:rsidRPr="00F05CEA">
              <w:rPr>
                <w:rFonts w:cs="B Lotus"/>
                <w:szCs w:val="28"/>
                <w:rtl/>
                <w:lang w:bidi="fa-IR"/>
              </w:rPr>
              <w:t>‌</w:t>
            </w:r>
            <w:r w:rsidRPr="00F05CEA">
              <w:rPr>
                <w:rFonts w:cs="B Lotus"/>
                <w:szCs w:val="28"/>
                <w:rtl/>
                <w:lang w:bidi="fa-IR"/>
              </w:rPr>
              <w:t>باشد. لذا پس از بررسی کامل علمی، این بخش امضا</w:t>
            </w:r>
            <w:r w:rsidR="00CC4166" w:rsidRPr="00F05CEA">
              <w:rPr>
                <w:rFonts w:cs="B Lotus"/>
                <w:szCs w:val="28"/>
                <w:rtl/>
                <w:lang w:bidi="fa-IR"/>
              </w:rPr>
              <w:t>ء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و تایید گردد.</w:t>
            </w:r>
          </w:p>
          <w:p w14:paraId="761E2C76" w14:textId="77777777" w:rsidR="009F71F3" w:rsidRPr="00F05CEA" w:rsidRDefault="009F71F3" w:rsidP="007A587F">
            <w:pPr>
              <w:widowControl w:val="0"/>
              <w:bidi/>
              <w:jc w:val="both"/>
              <w:rPr>
                <w:rFonts w:cs="B Lotus"/>
                <w:szCs w:val="28"/>
                <w:rtl/>
                <w:lang w:bidi="fa-IR"/>
              </w:rPr>
            </w:pPr>
          </w:p>
          <w:p w14:paraId="7E9C9436" w14:textId="77777777" w:rsidR="009F71F3" w:rsidRPr="00F05CEA" w:rsidRDefault="009F71F3" w:rsidP="007A587F">
            <w:pPr>
              <w:widowControl w:val="0"/>
              <w:bidi/>
              <w:jc w:val="both"/>
              <w:rPr>
                <w:rFonts w:cs="B Lotus"/>
                <w:szCs w:val="28"/>
                <w:rtl/>
                <w:lang w:bidi="fa-IR"/>
              </w:rPr>
            </w:pPr>
          </w:p>
          <w:p w14:paraId="57EEEACE" w14:textId="77777777" w:rsidR="009F71F3" w:rsidRPr="00F05CEA" w:rsidRDefault="009F71F3" w:rsidP="007A587F">
            <w:pPr>
              <w:widowControl w:val="0"/>
              <w:bidi/>
              <w:jc w:val="both"/>
              <w:rPr>
                <w:rFonts w:cs="B Lotus"/>
                <w:szCs w:val="28"/>
                <w:rtl/>
                <w:lang w:bidi="fa-IR"/>
              </w:rPr>
            </w:pPr>
            <w:r w:rsidRPr="00F05CEA">
              <w:rPr>
                <w:rFonts w:cs="B Lotus"/>
                <w:szCs w:val="28"/>
                <w:rtl/>
                <w:lang w:bidi="fa-IR"/>
              </w:rPr>
              <w:t xml:space="preserve">نام و نام خانوادگی استاد راهنما:    </w:t>
            </w:r>
            <w:r w:rsidR="00CC4166" w:rsidRPr="00F05CEA">
              <w:rPr>
                <w:rFonts w:cs="B Lotus"/>
                <w:szCs w:val="28"/>
                <w:rtl/>
                <w:lang w:bidi="fa-IR"/>
              </w:rPr>
              <w:t xml:space="preserve">                             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 نام و نام خانوادگی مدیر گروه تخصصی</w:t>
            </w:r>
            <w:r w:rsidR="00B16592" w:rsidRPr="00F05CEA">
              <w:rPr>
                <w:rFonts w:cs="B Lotus"/>
                <w:szCs w:val="28"/>
                <w:rtl/>
                <w:lang w:bidi="fa-IR"/>
              </w:rPr>
              <w:t>:</w:t>
            </w:r>
          </w:p>
          <w:p w14:paraId="03B2BF2D" w14:textId="77777777" w:rsidR="009F71F3" w:rsidRPr="00F05CEA" w:rsidRDefault="00CC4166" w:rsidP="007A587F">
            <w:pPr>
              <w:widowControl w:val="0"/>
              <w:bidi/>
              <w:rPr>
                <w:rFonts w:cs="B Lotus"/>
                <w:szCs w:val="28"/>
                <w:rtl/>
                <w:lang w:bidi="fa-IR"/>
              </w:rPr>
            </w:pPr>
            <w:r w:rsidRPr="00F05CEA">
              <w:rPr>
                <w:rFonts w:cs="B Lotus"/>
                <w:szCs w:val="28"/>
                <w:rtl/>
                <w:lang w:bidi="fa-IR"/>
              </w:rPr>
              <w:t xml:space="preserve">         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امضاء                 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   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          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   امضاء</w:t>
            </w:r>
          </w:p>
          <w:p w14:paraId="7B5CC8C2" w14:textId="77777777" w:rsidR="009F71F3" w:rsidRPr="00F05CEA" w:rsidRDefault="00CC4166" w:rsidP="007A587F">
            <w:pPr>
              <w:widowControl w:val="0"/>
              <w:bidi/>
              <w:rPr>
                <w:rFonts w:cs="B Lotus"/>
                <w:b/>
                <w:bCs/>
                <w:szCs w:val="28"/>
                <w:rtl/>
                <w:lang w:bidi="fa-IR"/>
              </w:rPr>
            </w:pPr>
            <w:r w:rsidRPr="00F05CEA">
              <w:rPr>
                <w:rFonts w:cs="B Lotus"/>
                <w:szCs w:val="28"/>
                <w:rtl/>
                <w:lang w:bidi="fa-IR"/>
              </w:rPr>
              <w:t xml:space="preserve">        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تاریخ                    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   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       </w:t>
            </w:r>
            <w:r w:rsidRPr="00F05CEA">
              <w:rPr>
                <w:rFonts w:cs="B Lotus"/>
                <w:szCs w:val="28"/>
                <w:rtl/>
                <w:lang w:bidi="fa-IR"/>
              </w:rPr>
              <w:t xml:space="preserve">        </w:t>
            </w:r>
            <w:r w:rsidR="009F71F3" w:rsidRPr="00F05CEA">
              <w:rPr>
                <w:rFonts w:cs="B Lotus"/>
                <w:szCs w:val="28"/>
                <w:rtl/>
                <w:lang w:bidi="fa-IR"/>
              </w:rPr>
              <w:t xml:space="preserve">       تاریخ</w:t>
            </w:r>
          </w:p>
        </w:tc>
      </w:tr>
    </w:tbl>
    <w:p w14:paraId="48FBD538" w14:textId="77777777" w:rsidR="005A20E7" w:rsidRPr="00F05CEA" w:rsidRDefault="005A20E7" w:rsidP="00CC4166">
      <w:pPr>
        <w:widowControl w:val="0"/>
        <w:bidi/>
        <w:jc w:val="both"/>
        <w:rPr>
          <w:rFonts w:cs="B Nazanin"/>
          <w:b/>
          <w:bCs/>
          <w:szCs w:val="26"/>
          <w:rtl/>
          <w:lang w:bidi="fa-IR"/>
        </w:rPr>
      </w:pPr>
    </w:p>
    <w:p w14:paraId="002FAAF3" w14:textId="77777777" w:rsidR="009F71F3" w:rsidRPr="00F05CEA" w:rsidRDefault="009F71F3" w:rsidP="009F71F3">
      <w:pPr>
        <w:bidi/>
        <w:ind w:left="32"/>
        <w:jc w:val="both"/>
        <w:rPr>
          <w:rFonts w:cs="B Nazanin"/>
          <w:b/>
          <w:bCs/>
          <w:szCs w:val="26"/>
          <w:rtl/>
          <w:lang w:bidi="fa-IR"/>
        </w:rPr>
      </w:pPr>
    </w:p>
    <w:p w14:paraId="3FBDEB71" w14:textId="77777777" w:rsidR="009F71F3" w:rsidRPr="00F05CEA" w:rsidRDefault="009F71F3" w:rsidP="009F71F3">
      <w:pPr>
        <w:bidi/>
        <w:ind w:left="32"/>
        <w:jc w:val="both"/>
        <w:rPr>
          <w:rFonts w:cs="B Nazanin"/>
          <w:b/>
          <w:bCs/>
          <w:szCs w:val="26"/>
          <w:rtl/>
          <w:lang w:bidi="fa-IR"/>
        </w:rPr>
      </w:pPr>
    </w:p>
    <w:p w14:paraId="73FE2C9C" w14:textId="77777777" w:rsidR="009F71F3" w:rsidRPr="00F05CEA" w:rsidRDefault="009F71F3" w:rsidP="009F71F3">
      <w:pPr>
        <w:bidi/>
        <w:ind w:left="32"/>
        <w:jc w:val="both"/>
        <w:rPr>
          <w:rFonts w:cs="B Nazanin"/>
          <w:b/>
          <w:bCs/>
          <w:szCs w:val="26"/>
          <w:rtl/>
          <w:lang w:bidi="fa-IR"/>
        </w:rPr>
      </w:pPr>
    </w:p>
    <w:p w14:paraId="79024DBC" w14:textId="77777777" w:rsidR="009F71F3" w:rsidRPr="00F05CEA" w:rsidRDefault="009F71F3" w:rsidP="009F71F3">
      <w:pPr>
        <w:bidi/>
        <w:ind w:left="32"/>
        <w:jc w:val="both"/>
        <w:rPr>
          <w:rFonts w:cs="B Nazanin"/>
          <w:b/>
          <w:bCs/>
          <w:szCs w:val="26"/>
          <w:rtl/>
          <w:lang w:bidi="fa-IR"/>
        </w:rPr>
      </w:pPr>
    </w:p>
    <w:p w14:paraId="686D293E" w14:textId="77777777" w:rsidR="00916B3B" w:rsidRPr="00F05CEA" w:rsidRDefault="00916B3B" w:rsidP="00916B3B">
      <w:pPr>
        <w:bidi/>
        <w:rPr>
          <w:rFonts w:cs="B Zar" w:hint="cs"/>
          <w:szCs w:val="32"/>
          <w:rtl/>
          <w:lang w:bidi="fa-IR"/>
        </w:rPr>
      </w:pPr>
      <w:r w:rsidRPr="00F05CEA">
        <w:rPr>
          <w:rFonts w:cs="B Zar"/>
          <w:szCs w:val="32"/>
          <w:lang w:val="de-DE" w:bidi="fa-IR"/>
        </w:rPr>
        <w:br w:type="page"/>
      </w:r>
      <w:r w:rsidRPr="00F05CEA">
        <w:rPr>
          <w:rFonts w:cs="B Zar" w:hint="cs"/>
          <w:szCs w:val="32"/>
          <w:rtl/>
          <w:lang w:bidi="fa-IR"/>
        </w:rPr>
        <w:t>منابع:</w:t>
      </w:r>
    </w:p>
    <w:p w14:paraId="3ED42AC8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val="de-DE" w:bidi="fa-IR"/>
        </w:rPr>
        <w:t xml:space="preserve">Karim, S. S. A., &amp; Karim, Q. A. (2021). </w:t>
      </w:r>
      <w:r w:rsidRPr="00252852">
        <w:rPr>
          <w:szCs w:val="26"/>
          <w:lang w:bidi="fa-IR"/>
        </w:rPr>
        <w:t>Omicron SARS-CoV-2 variant: a new chapter in the COVID-19 pandemic. The Lancet, 398(10317), 2126-2128.</w:t>
      </w:r>
    </w:p>
    <w:p w14:paraId="6C7A0CC6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Pfizer and BioNTech provide update on Omicron variant. Pfizer. (n.d.). Retrieved December 24, 2021, from https://www.pfizer.com/news/press-release/press-release-detail/pfizer-and-biontech-provide-update-omicron-variant</w:t>
      </w:r>
    </w:p>
    <w:p w14:paraId="21490B22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Collis, H. (2021, December 22). Who forecasts coronavirus pandemic will end in 2022. POLITICO. Retrieved December 24, 2021, from https://www.politico.eu/article/who-forecasts-coronavirus-pandemic-will-end-in-2022</w:t>
      </w:r>
    </w:p>
    <w:p w14:paraId="0A3CCCEE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Jiang, Xiangao, et al. "Towards an artificial intelligence framework for data-driven prediction of coronavirus clinical severity." Computers, Materials &amp; Continua 63.1 (2020): 537-551.</w:t>
      </w:r>
    </w:p>
    <w:p w14:paraId="598E7511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Heldt, Frank S., et al. "Early risk assessment for COVID-19 patients from emergency department data using machine learning." Scientific reports 11.1 (2021): 1-13.</w:t>
      </w:r>
    </w:p>
    <w:p w14:paraId="492DE644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Ezz, Mohamed, Murtada K. Elbashir, and Hosameldeen Shabana. "Predicting the need for icu admission in covid-19 patients using xgboost." Computers, Materials and Continua (2021): 2077-2092.</w:t>
      </w:r>
    </w:p>
    <w:p w14:paraId="00E7976C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C06BF3">
        <w:rPr>
          <w:szCs w:val="26"/>
          <w:lang w:val="de-DE" w:bidi="fa-IR"/>
        </w:rPr>
        <w:t xml:space="preserve">Aznar-Gimeno, Rocío, et al. </w:t>
      </w:r>
      <w:r w:rsidRPr="00252852">
        <w:rPr>
          <w:szCs w:val="26"/>
          <w:lang w:bidi="fa-IR"/>
        </w:rPr>
        <w:t>"A Clinical Decision Web to Predict ICU Admission or Death for Patients Hospitalised with COVID-19 Using Machine Learning Algorithms." International Journal of Environmental Research and Public Health 18.16 (2021): 8677.</w:t>
      </w:r>
    </w:p>
    <w:p w14:paraId="4FA8C01B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Kohavi, R., &amp; John, G. H. (1997). Wrappers for feature subset selection. Artificial intelligence, 97(1-2), 273-324.</w:t>
      </w:r>
    </w:p>
    <w:p w14:paraId="17DEBCA8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Ferri, F. J., Pudil, P., Hatef, M., &amp; Kittler, J. (1994). Comparative study of techniques for large-scale feature selection. In Machine Intelligence and Pattern Recognition (Vol. 16, pp. 403-413). North-Holland.</w:t>
      </w:r>
    </w:p>
    <w:p w14:paraId="56F826BD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Haq, A. U., Zhang, D., Peng, H., &amp; Rahman, S. U. (2019). Combining multiple feature-ranking techniques and clustering of variables for feature selection. IEEE Access, 7, 151482-151492.</w:t>
      </w:r>
    </w:p>
    <w:p w14:paraId="08F2F2DC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Vaid, S. Somani, A.J. Russak, J.K. De Freitas, F.F. Chaudhry, I. Paranjpe, et al. Machine learning to predict mortality and critical events in covid-19 positive New York city patients: a cohort study J Med Internet Res, 49 (6) (2020), pp. 1918-1929</w:t>
      </w:r>
    </w:p>
    <w:p w14:paraId="6B5B9F5C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L. Yan, H.-T. Zhang, J. Goncalves, Y. Xiao, M. Wang, Y. Guo, C. Sun, X. Tang, L. Jin, M. Zhang, et al. A machine learning-based model for survival prediction in patients with severe covid-19 infection MedRxiv (2020)</w:t>
      </w:r>
    </w:p>
    <w:p w14:paraId="34FD8A87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E. Rechtman, P. Curtin, E. Navarro, S. Nirenberg, M.K. Horton Vital signs assessed in initial clinical encounters predict covid-19 mortality in an nyc hospital system Sci Rep, 10 (2020), pp. 1-6</w:t>
      </w:r>
    </w:p>
    <w:p w14:paraId="7DB82B7D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D. Bertsimas, G. Lukin, L. Mingardi, O. Nohadani, A. Orfanoudaki, B. Stellato, H. Wiberg, S. Gonzalez-Garcia, C.L. Parra-Calderon, K. Robinson, et al. Covid-19 mortality risk assessment: an international multi-center study PloS One, 15 (2020), Article e0243262</w:t>
      </w:r>
    </w:p>
    <w:p w14:paraId="1D69616F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X. Guan, B. Zhang, M. Fu, M. Li, X. Yuan, Y. Zhu, J. Peng, H. Guo, Y. LuClinical and inflammatory features based machine learning model for fatal risk prediction of hospitalized covid-19 patients: results from a retrospective cohort study Ann Med, 53 (2021), pp. 257-266,</w:t>
      </w:r>
    </w:p>
    <w:p w14:paraId="6ECB9F16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A.L. Booth, E. Abels, P. McCaffrey Development of a prognostic model for mortality in covid-19 infection using machine learning Mod Pathol (2020), pp. 1-10</w:t>
      </w:r>
    </w:p>
    <w:p w14:paraId="14A2FEF0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L. Sun, F. Song, N. Shi, F. Liu, S. Li, P. Li, W. Zhang, X. Jiang, Y. Zhang, L. Sun, X. Chen, Y. Shi Combination of four clinical indicators predicts the severe/critical symptom of patients infected covid-19 J Clin Virol, 128 (2020), p. 104431</w:t>
      </w:r>
    </w:p>
    <w:p w14:paraId="4C1AFF0D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val="de-DE" w:bidi="fa-IR"/>
        </w:rPr>
        <w:t xml:space="preserve">H. Yao, N. Zhang, R. Zhang, M. Duan, T. Xie, J. Pan, E. Peng, J. Huang, Y. Zhang, X. Xu, et al. </w:t>
      </w:r>
      <w:r w:rsidRPr="00252852">
        <w:rPr>
          <w:szCs w:val="26"/>
          <w:lang w:bidi="fa-IR"/>
        </w:rPr>
        <w:t>Severity detection for the coronavirus disease 2019 (covid-19) patients using a machine learning model based on the blood and urine tests Frontiers in cell and developmental biology, 8 (2020), p. 683</w:t>
      </w:r>
    </w:p>
    <w:p w14:paraId="42B76299" w14:textId="77777777" w:rsidR="00252852" w:rsidRPr="00252852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val="de-DE" w:bidi="fa-IR"/>
        </w:rPr>
        <w:t xml:space="preserve">C. Hu, Z. Liu, Y. Jiang, O. Shi, X. Zhang, K. Xu, et al. </w:t>
      </w:r>
      <w:r w:rsidRPr="00252852">
        <w:rPr>
          <w:szCs w:val="26"/>
          <w:lang w:bidi="fa-IR"/>
        </w:rPr>
        <w:t>Early prediction of mortality risk among patients with severe COVID-19, using machine learning Int J Epidemiol, 49 (6) (2020), pp. 1918-1929</w:t>
      </w:r>
    </w:p>
    <w:p w14:paraId="104E6F5C" w14:textId="77777777" w:rsidR="00916B3B" w:rsidRDefault="00252852" w:rsidP="00252852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Brinati, D., Campagner, A., Ferrari, D., Locatelli, M., Banfi, G., &amp; Cabitza, F. (2020). Detection of COVID-19 infection from routine blood exams with machine learning: a feasibility study. Journal of medical systems, 44(8), 1-12.</w:t>
      </w:r>
    </w:p>
    <w:p w14:paraId="2C12E5DA" w14:textId="77777777" w:rsidR="000F62FA" w:rsidRPr="000F62FA" w:rsidRDefault="000F62FA" w:rsidP="000F62FA">
      <w:pPr>
        <w:numPr>
          <w:ilvl w:val="0"/>
          <w:numId w:val="41"/>
        </w:numPr>
        <w:rPr>
          <w:szCs w:val="26"/>
          <w:lang w:bidi="fa-IR"/>
        </w:rPr>
      </w:pPr>
      <w:r w:rsidRPr="00252852">
        <w:rPr>
          <w:szCs w:val="26"/>
          <w:lang w:bidi="fa-IR"/>
        </w:rPr>
        <w:t>Sírio-Libanês, H. (2020, June 22). Covid-19 - clinical data to assess diagnosis. Kaggle. Retrieved December 24, 2021, from https://www.kaggle.com/S%C3%ADrio-Libanes/covid19</w:t>
      </w:r>
    </w:p>
    <w:p/>
    <w:sectPr w:rsidR="00EE4DCD" w:rsidRPr="00F05CEA" w:rsidSect="001D1850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358A3" w14:textId="77777777" w:rsidR="00316057" w:rsidRDefault="00316057">
      <w:r>
        <w:separator/>
      </w:r>
    </w:p>
  </w:endnote>
  <w:endnote w:type="continuationSeparator" w:id="0">
    <w:p w14:paraId="738E7EF7" w14:textId="77777777" w:rsidR="00316057" w:rsidRDefault="00316057">
      <w:r>
        <w:continuationSeparator/>
      </w:r>
    </w:p>
  </w:endnote>
  <w:endnote w:type="continuationNotice" w:id="1">
    <w:p w14:paraId="548307D6" w14:textId="77777777" w:rsidR="00316057" w:rsidRDefault="003160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A1AF0" w14:textId="77777777" w:rsidR="00F05CEA" w:rsidRDefault="00F05CEA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67815D9" w14:textId="77777777" w:rsidR="00F05CEA" w:rsidRDefault="00F05CE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9A86B" w14:textId="77777777" w:rsidR="00AE1B93" w:rsidRDefault="00AE1B9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AEC4E" w14:textId="77777777" w:rsidR="00F05CEA" w:rsidRDefault="00F05CEA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8E81878" w14:textId="77777777" w:rsidR="00F05CEA" w:rsidRDefault="00F05CE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8DE6" w14:textId="77777777" w:rsidR="00F05CEA" w:rsidRPr="005A26A4" w:rsidRDefault="00F05CEA" w:rsidP="005A26A4">
    <w:pPr>
      <w:pStyle w:val="Fuzeile"/>
      <w:bidi/>
      <w:jc w:val="center"/>
      <w:rPr>
        <w:rFonts w:cs="B Lotus"/>
        <w:sz w:val="32"/>
        <w:szCs w:val="32"/>
      </w:rPr>
    </w:pPr>
    <w:r w:rsidRPr="005A26A4">
      <w:rPr>
        <w:rStyle w:val="Seitenzahl"/>
        <w:rFonts w:cs="B Lotus"/>
        <w:sz w:val="32"/>
        <w:szCs w:val="32"/>
      </w:rPr>
      <w:fldChar w:fldCharType="begin"/>
    </w:r>
    <w:r w:rsidRPr="005A26A4">
      <w:rPr>
        <w:rStyle w:val="Seitenzahl"/>
        <w:rFonts w:cs="B Lotus"/>
        <w:sz w:val="32"/>
        <w:szCs w:val="32"/>
      </w:rPr>
      <w:instrText xml:space="preserve"> PAGE </w:instrText>
    </w:r>
    <w:r w:rsidRPr="005A26A4">
      <w:rPr>
        <w:rStyle w:val="Seitenzahl"/>
        <w:rFonts w:cs="B Lotus"/>
        <w:sz w:val="32"/>
        <w:szCs w:val="32"/>
      </w:rPr>
      <w:fldChar w:fldCharType="separate"/>
    </w:r>
    <w:r w:rsidR="00AD63EE">
      <w:rPr>
        <w:rStyle w:val="Seitenzahl"/>
        <w:rFonts w:cs="B Lotus"/>
        <w:noProof/>
        <w:sz w:val="32"/>
        <w:szCs w:val="32"/>
        <w:rtl/>
      </w:rPr>
      <w:t>19</w:t>
    </w:r>
    <w:r w:rsidRPr="005A26A4">
      <w:rPr>
        <w:rStyle w:val="Seitenzahl"/>
        <w:rFonts w:cs="B Lotus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03866" w14:textId="77777777" w:rsidR="00316057" w:rsidRDefault="00316057">
      <w:r>
        <w:separator/>
      </w:r>
    </w:p>
  </w:footnote>
  <w:footnote w:type="continuationSeparator" w:id="0">
    <w:p w14:paraId="75569D36" w14:textId="77777777" w:rsidR="00316057" w:rsidRDefault="00316057">
      <w:r>
        <w:continuationSeparator/>
      </w:r>
    </w:p>
  </w:footnote>
  <w:footnote w:type="continuationNotice" w:id="1">
    <w:p w14:paraId="464FE1D0" w14:textId="77777777" w:rsidR="00316057" w:rsidRDefault="00316057"/>
  </w:footnote>
  <w:footnote w:id="2">
    <w:p w14:paraId="6C08B655" w14:textId="77777777" w:rsidR="00801556" w:rsidRPr="00801556" w:rsidRDefault="00801556">
      <w:pPr>
        <w:pStyle w:val="Funotentext"/>
        <w:rPr>
          <w:sz w:val="16"/>
          <w:szCs w:val="16"/>
          <w:lang w:val="de-DE" w:bidi="fa-IR"/>
        </w:rPr>
      </w:pPr>
      <w:r w:rsidRPr="00801556">
        <w:rPr>
          <w:rStyle w:val="Funotenzeichen"/>
          <w:sz w:val="16"/>
          <w:szCs w:val="16"/>
        </w:rPr>
        <w:footnoteRef/>
      </w:r>
      <w:r w:rsidRPr="00801556">
        <w:rPr>
          <w:sz w:val="16"/>
          <w:szCs w:val="16"/>
        </w:rPr>
        <w:t xml:space="preserve"> </w:t>
      </w:r>
      <w:r w:rsidRPr="00801556">
        <w:rPr>
          <w:sz w:val="16"/>
          <w:szCs w:val="16"/>
          <w:lang w:val="de-DE" w:bidi="fa-IR"/>
        </w:rPr>
        <w:t>irrelevant</w:t>
      </w:r>
    </w:p>
  </w:footnote>
  <w:footnote w:id="3">
    <w:p w14:paraId="2547C86D" w14:textId="77777777" w:rsidR="00801556" w:rsidRPr="00801556" w:rsidRDefault="00801556" w:rsidP="00801556">
      <w:pPr>
        <w:pStyle w:val="Funotentext"/>
        <w:rPr>
          <w:sz w:val="16"/>
          <w:szCs w:val="16"/>
          <w:lang w:val="de-DE"/>
        </w:rPr>
      </w:pPr>
      <w:r w:rsidRPr="00801556">
        <w:rPr>
          <w:rStyle w:val="Funotenzeichen"/>
          <w:sz w:val="16"/>
          <w:szCs w:val="16"/>
        </w:rPr>
        <w:footnoteRef/>
      </w:r>
      <w:r w:rsidRPr="00801556">
        <w:rPr>
          <w:sz w:val="16"/>
          <w:szCs w:val="16"/>
        </w:rPr>
        <w:t xml:space="preserve"> </w:t>
      </w:r>
      <w:r w:rsidRPr="00801556">
        <w:rPr>
          <w:sz w:val="16"/>
          <w:szCs w:val="16"/>
          <w:lang w:val="de-DE"/>
        </w:rPr>
        <w:t>redundant</w:t>
      </w:r>
    </w:p>
  </w:footnote>
  <w:footnote w:id="4">
    <w:p w14:paraId="4DE0C6A7" w14:textId="77777777" w:rsidR="00F05CEA" w:rsidRDefault="00F05CEA">
      <w:pPr>
        <w:pStyle w:val="Funotentext"/>
        <w:rPr>
          <w:rFonts w:hint="cs"/>
          <w:rtl/>
          <w:lang w:bidi="fa-IR"/>
        </w:rPr>
      </w:pPr>
      <w:r w:rsidRPr="00801556">
        <w:rPr>
          <w:rStyle w:val="Funotenzeichen"/>
          <w:sz w:val="16"/>
          <w:szCs w:val="16"/>
        </w:rPr>
        <w:footnoteRef/>
      </w:r>
      <w:r w:rsidRPr="00801556">
        <w:rPr>
          <w:sz w:val="16"/>
          <w:szCs w:val="16"/>
        </w:rPr>
        <w:t xml:space="preserve"> synthetic</w:t>
      </w:r>
    </w:p>
  </w:footnote>
  <w:footnote w:id="5">
    <w:p w14:paraId="4331D254" w14:textId="77777777" w:rsidR="00F16861" w:rsidRPr="004813CD" w:rsidRDefault="00F16861">
      <w:pPr>
        <w:pStyle w:val="Funotentext"/>
        <w:rPr>
          <w:sz w:val="16"/>
          <w:lang w:val="de-DE"/>
          <w:rPrChange w:id="12" w:author="m.pedram" w:date="2022-01-09T13:54:00Z">
            <w:rPr>
              <w:lang w:val="de-DE"/>
            </w:rPr>
          </w:rPrChange>
        </w:rPr>
      </w:pPr>
      <w:r w:rsidRPr="004813CD">
        <w:rPr>
          <w:rStyle w:val="Funotenzeichen"/>
          <w:sz w:val="16"/>
          <w:rPrChange w:id="13" w:author="m.pedram" w:date="2022-01-09T13:54:00Z">
            <w:rPr>
              <w:rStyle w:val="Funotenzeichen"/>
            </w:rPr>
          </w:rPrChange>
        </w:rPr>
        <w:footnoteRef/>
      </w:r>
      <w:r w:rsidRPr="004813CD">
        <w:rPr>
          <w:sz w:val="16"/>
          <w:rPrChange w:id="14" w:author="m.pedram" w:date="2022-01-09T13:54:00Z">
            <w:rPr/>
          </w:rPrChange>
        </w:rPr>
        <w:t xml:space="preserve"> </w:t>
      </w:r>
      <w:r w:rsidRPr="004813CD">
        <w:rPr>
          <w:sz w:val="16"/>
          <w:szCs w:val="16"/>
          <w:lang w:bidi="fa-IR"/>
        </w:rPr>
        <w:t>omicron</w:t>
      </w:r>
    </w:p>
  </w:footnote>
  <w:footnote w:id="6">
    <w:p w14:paraId="695EBC4D" w14:textId="77777777" w:rsidR="00F05CEA" w:rsidRPr="00C06BF3" w:rsidRDefault="00F05CEA">
      <w:pPr>
        <w:pStyle w:val="Funotentext"/>
        <w:rPr>
          <w:rFonts w:hint="cs"/>
          <w:sz w:val="16"/>
          <w:szCs w:val="16"/>
          <w:rtl/>
          <w:lang w:bidi="fa-IR"/>
        </w:rPr>
      </w:pPr>
      <w:r w:rsidRPr="00C06BF3">
        <w:rPr>
          <w:rStyle w:val="Funotenzeichen"/>
          <w:sz w:val="16"/>
          <w:szCs w:val="16"/>
        </w:rPr>
        <w:footnoteRef/>
      </w:r>
      <w:r w:rsidRPr="00C06BF3">
        <w:rPr>
          <w:sz w:val="16"/>
          <w:szCs w:val="16"/>
        </w:rPr>
        <w:t xml:space="preserve"> information gain</w:t>
      </w:r>
    </w:p>
  </w:footnote>
  <w:footnote w:id="7">
    <w:p w14:paraId="726AC35D" w14:textId="77777777" w:rsidR="00F05CEA" w:rsidRDefault="00F05CEA">
      <w:pPr>
        <w:pStyle w:val="Funotentext"/>
        <w:rPr>
          <w:rFonts w:hint="cs"/>
          <w:rtl/>
          <w:lang w:bidi="fa-IR"/>
        </w:rPr>
      </w:pPr>
      <w:r w:rsidRPr="00C06BF3">
        <w:rPr>
          <w:rStyle w:val="Funotenzeichen"/>
          <w:sz w:val="16"/>
          <w:szCs w:val="16"/>
        </w:rPr>
        <w:footnoteRef/>
      </w:r>
      <w:r w:rsidRPr="00C06BF3">
        <w:rPr>
          <w:sz w:val="16"/>
          <w:szCs w:val="16"/>
        </w:rPr>
        <w:t xml:space="preserve"> correlation</w:t>
      </w:r>
    </w:p>
  </w:footnote>
  <w:footnote w:id="8">
    <w:p w14:paraId="04D5CE7C" w14:textId="23FC0ADC" w:rsidR="00C06BF3" w:rsidRPr="004813CD" w:rsidRDefault="00C06BF3" w:rsidP="004813CD">
      <w:pPr>
        <w:pStyle w:val="Funotentext"/>
        <w:rPr>
          <w:sz w:val="16"/>
          <w:rPrChange w:id="15" w:author="m.pedram" w:date="2022-01-09T13:54:00Z">
            <w:rPr/>
          </w:rPrChange>
        </w:rPr>
      </w:pPr>
      <w:r w:rsidRPr="004813CD">
        <w:rPr>
          <w:rStyle w:val="Funotenzeichen"/>
          <w:sz w:val="16"/>
          <w:rPrChange w:id="16" w:author="m.pedram" w:date="2022-01-09T13:54:00Z">
            <w:rPr>
              <w:rStyle w:val="Funotenzeichen"/>
            </w:rPr>
          </w:rPrChange>
        </w:rPr>
        <w:footnoteRef/>
      </w:r>
      <w:del w:id="17" w:author="m.pedram" w:date="2022-01-09T13:54:00Z">
        <w:r>
          <w:delText xml:space="preserve"> </w:delText>
        </w:r>
        <w:r w:rsidRPr="00C06BF3">
          <w:rPr>
            <w:sz w:val="16"/>
            <w:szCs w:val="16"/>
            <w:lang w:bidi="fa-IR"/>
          </w:rPr>
          <w:delText>Manifold Learning</w:delText>
        </w:r>
      </w:del>
      <w:ins w:id="18" w:author="m.pedram" w:date="2022-01-09T13:54:00Z">
        <w:r w:rsidRPr="004813CD">
          <w:rPr>
            <w:sz w:val="16"/>
            <w:szCs w:val="16"/>
          </w:rPr>
          <w:t xml:space="preserve"> </w:t>
        </w:r>
        <w:r w:rsidR="004813CD">
          <w:rPr>
            <w:sz w:val="16"/>
            <w:szCs w:val="16"/>
            <w:lang w:bidi="fa-IR"/>
          </w:rPr>
          <w:t>m</w:t>
        </w:r>
        <w:r w:rsidRPr="004813CD">
          <w:rPr>
            <w:sz w:val="16"/>
            <w:szCs w:val="16"/>
            <w:lang w:bidi="fa-IR"/>
          </w:rPr>
          <w:t xml:space="preserve">anifold </w:t>
        </w:r>
        <w:r w:rsidR="004813CD">
          <w:rPr>
            <w:sz w:val="16"/>
            <w:szCs w:val="16"/>
            <w:lang w:bidi="fa-IR"/>
          </w:rPr>
          <w:t>l</w:t>
        </w:r>
        <w:r w:rsidRPr="004813CD">
          <w:rPr>
            <w:sz w:val="16"/>
            <w:szCs w:val="16"/>
            <w:lang w:bidi="fa-IR"/>
          </w:rPr>
          <w:t>earning</w:t>
        </w:r>
      </w:ins>
    </w:p>
  </w:footnote>
  <w:footnote w:id="9">
    <w:p w14:paraId="195F1CBA" w14:textId="77777777" w:rsidR="00971A7D" w:rsidRPr="00CE6F7D" w:rsidRDefault="00971A7D" w:rsidP="00CE6F7D">
      <w:pPr>
        <w:pStyle w:val="Funotentext"/>
        <w:rPr>
          <w:ins w:id="22" w:author="m.pedram" w:date="2022-01-09T13:54:00Z"/>
          <w:sz w:val="16"/>
          <w:szCs w:val="16"/>
        </w:rPr>
      </w:pPr>
      <w:ins w:id="23" w:author="m.pedram" w:date="2022-01-09T13:54:00Z">
        <w:r w:rsidRPr="00CE6F7D">
          <w:rPr>
            <w:rStyle w:val="Funotenzeichen"/>
            <w:sz w:val="16"/>
            <w:szCs w:val="16"/>
          </w:rPr>
          <w:footnoteRef/>
        </w:r>
        <w:r w:rsidRPr="00CE6F7D">
          <w:rPr>
            <w:sz w:val="16"/>
            <w:szCs w:val="16"/>
          </w:rPr>
          <w:t xml:space="preserve"> </w:t>
        </w:r>
        <w:r w:rsidR="00CE6F7D">
          <w:rPr>
            <w:sz w:val="16"/>
            <w:szCs w:val="16"/>
            <w:lang w:bidi="fa-IR"/>
          </w:rPr>
          <w:t>m</w:t>
        </w:r>
        <w:r w:rsidRPr="00CE6F7D">
          <w:rPr>
            <w:sz w:val="16"/>
            <w:szCs w:val="16"/>
            <w:lang w:bidi="fa-IR"/>
          </w:rPr>
          <w:t>issing data</w:t>
        </w:r>
      </w:ins>
    </w:p>
  </w:footnote>
  <w:footnote w:id="10">
    <w:p w14:paraId="70DDCF74" w14:textId="77777777" w:rsidR="00971A7D" w:rsidRPr="00971A7D" w:rsidRDefault="00971A7D">
      <w:pPr>
        <w:pStyle w:val="Funotentext"/>
        <w:rPr>
          <w:ins w:id="27" w:author="m.pedram" w:date="2022-01-09T13:54:00Z"/>
          <w:sz w:val="16"/>
          <w:szCs w:val="16"/>
          <w:lang w:bidi="fa-IR"/>
        </w:rPr>
      </w:pPr>
      <w:ins w:id="28" w:author="m.pedram" w:date="2022-01-09T13:54:00Z">
        <w:r w:rsidRPr="00CE6F7D">
          <w:rPr>
            <w:rStyle w:val="Funotenzeichen"/>
            <w:sz w:val="16"/>
            <w:szCs w:val="16"/>
          </w:rPr>
          <w:footnoteRef/>
        </w:r>
        <w:r w:rsidRPr="00CE6F7D">
          <w:rPr>
            <w:sz w:val="16"/>
            <w:szCs w:val="16"/>
          </w:rPr>
          <w:t xml:space="preserve"> </w:t>
        </w:r>
        <w:r w:rsidR="00CE6F7D">
          <w:rPr>
            <w:sz w:val="16"/>
            <w:szCs w:val="16"/>
            <w:lang w:bidi="fa-IR"/>
          </w:rPr>
          <w:t>e</w:t>
        </w:r>
        <w:r w:rsidRPr="00CE6F7D">
          <w:rPr>
            <w:sz w:val="16"/>
            <w:szCs w:val="16"/>
            <w:lang w:bidi="fa-IR"/>
          </w:rPr>
          <w:t>nsemble learning</w:t>
        </w:r>
      </w:ins>
    </w:p>
  </w:footnote>
  <w:footnote w:id="11">
    <w:p w14:paraId="11FD80C1" w14:textId="77777777" w:rsidR="00996E2F" w:rsidRPr="00996E2F" w:rsidRDefault="00996E2F">
      <w:pPr>
        <w:pStyle w:val="Funotentext"/>
        <w:rPr>
          <w:del w:id="31" w:author="m.pedram" w:date="2022-01-09T13:54:00Z"/>
          <w:lang w:val="de-DE" w:bidi="fa-IR"/>
        </w:rPr>
      </w:pPr>
      <w:del w:id="32" w:author="m.pedram" w:date="2022-01-09T13:54:00Z">
        <w:r>
          <w:rPr>
            <w:rStyle w:val="Funotenzeichen"/>
          </w:rPr>
          <w:footnoteRef/>
        </w:r>
        <w:r>
          <w:delText xml:space="preserve"> </w:delText>
        </w:r>
        <w:r w:rsidRPr="00996E2F">
          <w:rPr>
            <w:sz w:val="16"/>
            <w:szCs w:val="16"/>
            <w:lang w:bidi="fa-IR"/>
          </w:rPr>
          <w:delText>Missing data</w:delText>
        </w:r>
      </w:del>
    </w:p>
  </w:footnote>
  <w:footnote w:id="12">
    <w:p w14:paraId="086C84B6" w14:textId="77777777" w:rsidR="00996E2F" w:rsidRPr="00996E2F" w:rsidRDefault="00996E2F" w:rsidP="00996E2F">
      <w:pPr>
        <w:pStyle w:val="Funotentext"/>
        <w:rPr>
          <w:sz w:val="16"/>
          <w:szCs w:val="16"/>
          <w:lang w:bidi="fa-IR"/>
        </w:rPr>
      </w:pPr>
      <w:r w:rsidRPr="00996E2F">
        <w:rPr>
          <w:rStyle w:val="Funotenzeichen"/>
          <w:sz w:val="16"/>
          <w:szCs w:val="16"/>
        </w:rPr>
        <w:footnoteRef/>
      </w:r>
      <w:ins w:id="41" w:author="m.pedram" w:date="2022-01-09T13:54:00Z">
        <w:r w:rsidRPr="00996E2F">
          <w:rPr>
            <w:sz w:val="16"/>
            <w:szCs w:val="16"/>
          </w:rPr>
          <w:t xml:space="preserve"> </w:t>
        </w:r>
      </w:ins>
      <w:r w:rsidR="00AD63EE">
        <w:rPr>
          <w:sz w:val="16"/>
          <w:szCs w:val="16"/>
        </w:rPr>
        <w:t xml:space="preserve"> </w:t>
      </w:r>
      <w:r w:rsidRPr="00996E2F">
        <w:rPr>
          <w:sz w:val="16"/>
          <w:szCs w:val="16"/>
        </w:rPr>
        <w:t>clinical examination</w:t>
      </w:r>
      <w:r w:rsidRPr="00971A7D">
        <w:rPr>
          <w:sz w:val="16"/>
          <w:rPrChange w:id="42" w:author="m.pedram" w:date="2022-01-09T13:54:00Z">
            <w:rPr>
              <w:sz w:val="16"/>
              <w:lang w:val="de-DE"/>
            </w:rPr>
          </w:rPrChange>
        </w:rPr>
        <w:t>s</w:t>
      </w:r>
    </w:p>
  </w:footnote>
  <w:footnote w:id="13">
    <w:p w14:paraId="462BFF6D" w14:textId="77777777" w:rsidR="00996E2F" w:rsidRPr="00971A7D" w:rsidRDefault="00996E2F" w:rsidP="00996E2F">
      <w:pPr>
        <w:pStyle w:val="Funotentext"/>
        <w:rPr>
          <w:sz w:val="16"/>
          <w:rPrChange w:id="45" w:author="m.pedram" w:date="2022-01-09T13:54:00Z">
            <w:rPr>
              <w:sz w:val="16"/>
              <w:lang w:val="de-DE"/>
            </w:rPr>
          </w:rPrChange>
        </w:rPr>
      </w:pPr>
      <w:r w:rsidRPr="00996E2F">
        <w:rPr>
          <w:rStyle w:val="Funotenzeichen"/>
          <w:sz w:val="16"/>
          <w:szCs w:val="16"/>
        </w:rPr>
        <w:footnoteRef/>
      </w:r>
      <w:ins w:id="46" w:author="m.pedram" w:date="2022-01-09T13:54:00Z">
        <w:r w:rsidRPr="00996E2F">
          <w:rPr>
            <w:sz w:val="16"/>
            <w:szCs w:val="16"/>
          </w:rPr>
          <w:t xml:space="preserve"> </w:t>
        </w:r>
      </w:ins>
      <w:r w:rsidR="00AD63EE">
        <w:rPr>
          <w:sz w:val="16"/>
          <w:szCs w:val="16"/>
        </w:rPr>
        <w:t xml:space="preserve"> </w:t>
      </w:r>
      <w:r w:rsidRPr="00996E2F">
        <w:rPr>
          <w:sz w:val="16"/>
          <w:szCs w:val="16"/>
          <w:lang w:bidi="fa-IR"/>
        </w:rPr>
        <w:t>sensitivity</w:t>
      </w:r>
    </w:p>
  </w:footnote>
  <w:footnote w:id="14">
    <w:p w14:paraId="20F2D31D" w14:textId="77777777" w:rsidR="00996E2F" w:rsidRPr="00AD63EE" w:rsidRDefault="00996E2F">
      <w:pPr>
        <w:pStyle w:val="Funotentext"/>
        <w:rPr>
          <w:rPrChange w:id="47" w:author="m.pedram" w:date="2022-01-09T13:54:00Z">
            <w:rPr>
              <w:lang w:val="de-DE"/>
            </w:rPr>
          </w:rPrChange>
        </w:rPr>
      </w:pPr>
      <w:r w:rsidRPr="00996E2F">
        <w:rPr>
          <w:rStyle w:val="Funotenzeichen"/>
          <w:sz w:val="16"/>
          <w:szCs w:val="16"/>
        </w:rPr>
        <w:footnoteRef/>
      </w:r>
      <w:ins w:id="48" w:author="m.pedram" w:date="2022-01-09T13:54:00Z">
        <w:r w:rsidRPr="00996E2F">
          <w:rPr>
            <w:sz w:val="16"/>
            <w:szCs w:val="16"/>
          </w:rPr>
          <w:t xml:space="preserve"> </w:t>
        </w:r>
      </w:ins>
      <w:r w:rsidR="00AD63EE">
        <w:rPr>
          <w:sz w:val="16"/>
          <w:szCs w:val="16"/>
        </w:rPr>
        <w:t xml:space="preserve"> </w:t>
      </w:r>
      <w:r w:rsidRPr="00996E2F">
        <w:rPr>
          <w:sz w:val="16"/>
          <w:szCs w:val="16"/>
          <w:lang w:bidi="fa-IR"/>
        </w:rPr>
        <w:t>specificity</w:t>
      </w:r>
    </w:p>
  </w:footnote>
  <w:footnote w:id="15">
    <w:p w14:paraId="1E99C333" w14:textId="77777777" w:rsidR="00996E2F" w:rsidRPr="00996E2F" w:rsidRDefault="00996E2F" w:rsidP="00996E2F">
      <w:pPr>
        <w:pStyle w:val="Funotentext"/>
        <w:rPr>
          <w:rtl/>
          <w:lang w:bidi="fa-IR"/>
        </w:rPr>
      </w:pPr>
      <w:r w:rsidRPr="00996E2F">
        <w:rPr>
          <w:rStyle w:val="Funotenzeichen"/>
          <w:sz w:val="16"/>
          <w:szCs w:val="16"/>
        </w:rPr>
        <w:footnoteRef/>
      </w:r>
      <w:ins w:id="49" w:author="m.pedram" w:date="2022-01-09T13:54:00Z">
        <w:r w:rsidRPr="00996E2F">
          <w:rPr>
            <w:sz w:val="16"/>
            <w:szCs w:val="16"/>
          </w:rPr>
          <w:t xml:space="preserve"> </w:t>
        </w:r>
      </w:ins>
      <w:r w:rsidR="00AD63EE">
        <w:rPr>
          <w:sz w:val="16"/>
          <w:szCs w:val="16"/>
        </w:rPr>
        <w:t xml:space="preserve"> </w:t>
      </w:r>
      <w:r w:rsidRPr="00996E2F">
        <w:rPr>
          <w:sz w:val="16"/>
          <w:szCs w:val="16"/>
        </w:rPr>
        <w:t>F1 score</w:t>
      </w:r>
    </w:p>
  </w:footnote>
  <w:footnote w:id="16">
    <w:p w14:paraId="0BE22FD5" w14:textId="77777777" w:rsidR="00CE6F7D" w:rsidRPr="00CE6F7D" w:rsidRDefault="00CE6F7D">
      <w:pPr>
        <w:pStyle w:val="Funotentext"/>
        <w:rPr>
          <w:ins w:id="62" w:author="m.pedram" w:date="2022-01-09T13:54:00Z"/>
          <w:lang w:bidi="fa-IR"/>
        </w:rPr>
      </w:pPr>
      <w:ins w:id="63" w:author="m.pedram" w:date="2022-01-09T13:54:00Z">
        <w:r w:rsidRPr="00CE6F7D">
          <w:rPr>
            <w:rStyle w:val="Funotenzeichen"/>
            <w:sz w:val="16"/>
            <w:szCs w:val="16"/>
          </w:rPr>
          <w:footnoteRef/>
        </w:r>
        <w:r w:rsidRPr="00CE6F7D">
          <w:rPr>
            <w:sz w:val="16"/>
            <w:szCs w:val="16"/>
          </w:rPr>
          <w:t xml:space="preserve"> </w:t>
        </w:r>
        <w:r w:rsidRPr="00CE6F7D">
          <w:rPr>
            <w:sz w:val="16"/>
            <w:szCs w:val="16"/>
            <w:lang w:bidi="fa-IR"/>
          </w:rPr>
          <w:t>baseline</w:t>
        </w:r>
      </w:ins>
    </w:p>
  </w:footnote>
  <w:footnote w:id="17">
    <w:p w14:paraId="7F51A99C" w14:textId="77777777" w:rsidR="0036772B" w:rsidRPr="00BB440F" w:rsidRDefault="0036772B" w:rsidP="00BB440F">
      <w:pPr>
        <w:pStyle w:val="Funotentext"/>
        <w:rPr>
          <w:sz w:val="16"/>
          <w:szCs w:val="16"/>
          <w:lang w:bidi="fa-IR"/>
        </w:rPr>
      </w:pPr>
      <w:r w:rsidRPr="00BB440F">
        <w:rPr>
          <w:rStyle w:val="Funotenzeichen"/>
          <w:sz w:val="16"/>
          <w:szCs w:val="16"/>
        </w:rPr>
        <w:footnoteRef/>
      </w:r>
      <w:r w:rsidRPr="00BB440F">
        <w:rPr>
          <w:sz w:val="16"/>
          <w:szCs w:val="16"/>
        </w:rPr>
        <w:t xml:space="preserve"> </w:t>
      </w:r>
      <w:r w:rsidR="00BB440F" w:rsidRPr="00BB440F">
        <w:rPr>
          <w:sz w:val="16"/>
          <w:szCs w:val="16"/>
          <w:lang w:bidi="fa-IR"/>
        </w:rPr>
        <w:t>a</w:t>
      </w:r>
      <w:r w:rsidRPr="00BB440F">
        <w:rPr>
          <w:sz w:val="16"/>
          <w:szCs w:val="16"/>
          <w:lang w:bidi="fa-IR"/>
        </w:rPr>
        <w:t>ccuracy</w:t>
      </w:r>
    </w:p>
  </w:footnote>
  <w:footnote w:id="18">
    <w:p w14:paraId="7AE4BE74" w14:textId="77777777" w:rsidR="00BB440F" w:rsidRPr="00BB440F" w:rsidRDefault="00BB440F">
      <w:pPr>
        <w:pStyle w:val="Funotentext"/>
        <w:rPr>
          <w:sz w:val="16"/>
          <w:szCs w:val="16"/>
        </w:rPr>
      </w:pPr>
      <w:r w:rsidRPr="00BB440F">
        <w:rPr>
          <w:rStyle w:val="Funotenzeichen"/>
          <w:sz w:val="16"/>
          <w:szCs w:val="16"/>
        </w:rPr>
        <w:footnoteRef/>
      </w:r>
      <w:r w:rsidRPr="00BB440F">
        <w:rPr>
          <w:sz w:val="16"/>
          <w:szCs w:val="16"/>
        </w:rPr>
        <w:t xml:space="preserve"> true positive</w:t>
      </w:r>
    </w:p>
  </w:footnote>
  <w:footnote w:id="19">
    <w:p w14:paraId="346B60DA" w14:textId="77777777" w:rsidR="00BB440F" w:rsidRPr="00BB440F" w:rsidRDefault="00BB440F" w:rsidP="00BB440F">
      <w:pPr>
        <w:pStyle w:val="Funotentext"/>
        <w:rPr>
          <w:sz w:val="16"/>
          <w:szCs w:val="16"/>
        </w:rPr>
      </w:pPr>
      <w:r w:rsidRPr="00BB440F">
        <w:rPr>
          <w:rStyle w:val="Funotenzeichen"/>
          <w:sz w:val="16"/>
          <w:szCs w:val="16"/>
        </w:rPr>
        <w:footnoteRef/>
      </w:r>
      <w:r w:rsidRPr="00BB440F">
        <w:rPr>
          <w:sz w:val="16"/>
          <w:szCs w:val="16"/>
        </w:rPr>
        <w:t xml:space="preserve"> true negative</w:t>
      </w:r>
    </w:p>
  </w:footnote>
  <w:footnote w:id="20">
    <w:p w14:paraId="166F56A7" w14:textId="77777777" w:rsidR="00BB440F" w:rsidRPr="00BB440F" w:rsidRDefault="00BB440F">
      <w:pPr>
        <w:pStyle w:val="Funotentext"/>
        <w:rPr>
          <w:sz w:val="16"/>
          <w:szCs w:val="16"/>
        </w:rPr>
      </w:pPr>
      <w:r w:rsidRPr="00BB440F">
        <w:rPr>
          <w:rStyle w:val="Funotenzeichen"/>
          <w:sz w:val="16"/>
          <w:szCs w:val="16"/>
        </w:rPr>
        <w:footnoteRef/>
      </w:r>
      <w:r w:rsidRPr="00BB440F">
        <w:rPr>
          <w:sz w:val="16"/>
          <w:szCs w:val="16"/>
        </w:rPr>
        <w:t xml:space="preserve"> false positive</w:t>
      </w:r>
    </w:p>
  </w:footnote>
  <w:footnote w:id="21">
    <w:p w14:paraId="485BF4C6" w14:textId="77777777" w:rsidR="00BB440F" w:rsidRDefault="00BB440F">
      <w:pPr>
        <w:pStyle w:val="Funotentext"/>
      </w:pPr>
      <w:r w:rsidRPr="00BB440F">
        <w:rPr>
          <w:rStyle w:val="Funotenzeichen"/>
          <w:sz w:val="16"/>
          <w:szCs w:val="16"/>
        </w:rPr>
        <w:footnoteRef/>
      </w:r>
      <w:r w:rsidRPr="00BB440F">
        <w:rPr>
          <w:sz w:val="16"/>
          <w:szCs w:val="16"/>
        </w:rPr>
        <w:t xml:space="preserve"> false negative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2F859" w14:textId="77777777" w:rsidR="00AE1B93" w:rsidRDefault="00AE1B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372"/>
    <w:multiLevelType w:val="hybridMultilevel"/>
    <w:tmpl w:val="06C4F6BE"/>
    <w:lvl w:ilvl="0" w:tplc="94BC71E4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2F84"/>
    <w:multiLevelType w:val="hybridMultilevel"/>
    <w:tmpl w:val="D89097B6"/>
    <w:lvl w:ilvl="0" w:tplc="B31A9F88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2" w15:restartNumberingAfterBreak="0">
    <w:nsid w:val="0941275A"/>
    <w:multiLevelType w:val="hybridMultilevel"/>
    <w:tmpl w:val="4C000224"/>
    <w:lvl w:ilvl="0" w:tplc="35F09936">
      <w:start w:val="5"/>
      <w:numFmt w:val="decimal"/>
      <w:lvlText w:val="%1-"/>
      <w:lvlJc w:val="left"/>
      <w:pPr>
        <w:tabs>
          <w:tab w:val="num" w:pos="-328"/>
        </w:tabs>
        <w:ind w:left="-32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2"/>
        </w:tabs>
        <w:ind w:left="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2"/>
        </w:tabs>
        <w:ind w:left="1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2"/>
        </w:tabs>
        <w:ind w:left="1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52"/>
        </w:tabs>
        <w:ind w:left="2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2"/>
        </w:tabs>
        <w:ind w:left="3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2"/>
        </w:tabs>
        <w:ind w:left="3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12"/>
        </w:tabs>
        <w:ind w:left="4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2"/>
        </w:tabs>
        <w:ind w:left="5432" w:hanging="180"/>
      </w:pPr>
    </w:lvl>
  </w:abstractNum>
  <w:abstractNum w:abstractNumId="3" w15:restartNumberingAfterBreak="0">
    <w:nsid w:val="0A80741B"/>
    <w:multiLevelType w:val="hybridMultilevel"/>
    <w:tmpl w:val="31B2CF12"/>
    <w:lvl w:ilvl="0" w:tplc="AA26033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470E29"/>
    <w:multiLevelType w:val="hybridMultilevel"/>
    <w:tmpl w:val="F954C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47DC"/>
    <w:multiLevelType w:val="hybridMultilevel"/>
    <w:tmpl w:val="2990FDAE"/>
    <w:lvl w:ilvl="0" w:tplc="B6BA97D2">
      <w:start w:val="1"/>
      <w:numFmt w:val="decimal"/>
      <w:lvlText w:val="%1."/>
      <w:lvlJc w:val="left"/>
      <w:pPr>
        <w:ind w:left="720" w:hanging="360"/>
      </w:pPr>
      <w:rPr>
        <w:rFonts w:cs="B Zar" w:hint="cs"/>
      </w:rPr>
    </w:lvl>
    <w:lvl w:ilvl="1" w:tplc="B67E9ED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33610"/>
    <w:multiLevelType w:val="hybridMultilevel"/>
    <w:tmpl w:val="E6CA7EAE"/>
    <w:lvl w:ilvl="0" w:tplc="44DC4222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7" w15:restartNumberingAfterBreak="0">
    <w:nsid w:val="11F103E1"/>
    <w:multiLevelType w:val="hybridMultilevel"/>
    <w:tmpl w:val="9D18123C"/>
    <w:lvl w:ilvl="0" w:tplc="9134F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17844"/>
    <w:multiLevelType w:val="hybridMultilevel"/>
    <w:tmpl w:val="3A02B5D8"/>
    <w:lvl w:ilvl="0" w:tplc="5828529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7F8"/>
    <w:multiLevelType w:val="hybridMultilevel"/>
    <w:tmpl w:val="0E3EC744"/>
    <w:lvl w:ilvl="0" w:tplc="04090005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10" w15:restartNumberingAfterBreak="0">
    <w:nsid w:val="19F50911"/>
    <w:multiLevelType w:val="hybridMultilevel"/>
    <w:tmpl w:val="1EA2B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F3803"/>
    <w:multiLevelType w:val="hybridMultilevel"/>
    <w:tmpl w:val="36F2320A"/>
    <w:lvl w:ilvl="0" w:tplc="B6BA97D2">
      <w:start w:val="1"/>
      <w:numFmt w:val="decimal"/>
      <w:lvlText w:val="%1."/>
      <w:lvlJc w:val="left"/>
      <w:pPr>
        <w:ind w:left="720" w:hanging="360"/>
      </w:pPr>
      <w:rPr>
        <w:rFonts w:cs="B Zar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65DEB"/>
    <w:multiLevelType w:val="hybridMultilevel"/>
    <w:tmpl w:val="EB222040"/>
    <w:lvl w:ilvl="0" w:tplc="D59665E2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3" w15:restartNumberingAfterBreak="0">
    <w:nsid w:val="1E4044C8"/>
    <w:multiLevelType w:val="hybridMultilevel"/>
    <w:tmpl w:val="F35A4322"/>
    <w:lvl w:ilvl="0" w:tplc="04090005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14" w15:restartNumberingAfterBreak="0">
    <w:nsid w:val="1EBA7301"/>
    <w:multiLevelType w:val="multilevel"/>
    <w:tmpl w:val="81DC3428"/>
    <w:lvl w:ilvl="0">
      <w:start w:val="8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1F6E7516"/>
    <w:multiLevelType w:val="hybridMultilevel"/>
    <w:tmpl w:val="6128CAB2"/>
    <w:lvl w:ilvl="0" w:tplc="03063430">
      <w:start w:val="6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6" w15:restartNumberingAfterBreak="0">
    <w:nsid w:val="216C523D"/>
    <w:multiLevelType w:val="hybridMultilevel"/>
    <w:tmpl w:val="A354530C"/>
    <w:lvl w:ilvl="0" w:tplc="5A62FCCC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17" w15:restartNumberingAfterBreak="0">
    <w:nsid w:val="22583ABE"/>
    <w:multiLevelType w:val="hybridMultilevel"/>
    <w:tmpl w:val="8BBE74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284F57"/>
    <w:multiLevelType w:val="hybridMultilevel"/>
    <w:tmpl w:val="CE94B2AA"/>
    <w:lvl w:ilvl="0" w:tplc="53DA381A">
      <w:start w:val="4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9" w15:restartNumberingAfterBreak="0">
    <w:nsid w:val="34597E25"/>
    <w:multiLevelType w:val="hybridMultilevel"/>
    <w:tmpl w:val="4202D24C"/>
    <w:lvl w:ilvl="0" w:tplc="B6BA97D2">
      <w:start w:val="1"/>
      <w:numFmt w:val="decimal"/>
      <w:lvlText w:val="%1."/>
      <w:lvlJc w:val="left"/>
      <w:pPr>
        <w:ind w:left="720" w:hanging="360"/>
      </w:pPr>
      <w:rPr>
        <w:rFonts w:cs="B Zar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868F6"/>
    <w:multiLevelType w:val="hybridMultilevel"/>
    <w:tmpl w:val="D174D7EE"/>
    <w:lvl w:ilvl="0" w:tplc="31BA249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4B2654DA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B Zar" w:hint="default"/>
      </w:rPr>
    </w:lvl>
    <w:lvl w:ilvl="2" w:tplc="6D62AE1A">
      <w:start w:val="23"/>
      <w:numFmt w:val="arabicAlpha"/>
      <w:lvlText w:val="%3-"/>
      <w:lvlJc w:val="left"/>
      <w:pPr>
        <w:tabs>
          <w:tab w:val="num" w:pos="1301"/>
        </w:tabs>
        <w:ind w:left="1301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21" w15:restartNumberingAfterBreak="0">
    <w:nsid w:val="3EDE7B20"/>
    <w:multiLevelType w:val="hybridMultilevel"/>
    <w:tmpl w:val="8CD8C30C"/>
    <w:lvl w:ilvl="0" w:tplc="A3683F72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22" w15:restartNumberingAfterBreak="0">
    <w:nsid w:val="42463BBE"/>
    <w:multiLevelType w:val="hybridMultilevel"/>
    <w:tmpl w:val="FD4CFD2E"/>
    <w:lvl w:ilvl="0" w:tplc="B6BA97D2">
      <w:start w:val="1"/>
      <w:numFmt w:val="decimal"/>
      <w:lvlText w:val="%1."/>
      <w:lvlJc w:val="left"/>
      <w:pPr>
        <w:ind w:left="720" w:hanging="360"/>
      </w:pPr>
      <w:rPr>
        <w:rFonts w:cs="B Zar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24753"/>
    <w:multiLevelType w:val="hybridMultilevel"/>
    <w:tmpl w:val="EB22F91C"/>
    <w:lvl w:ilvl="0" w:tplc="01B0FF46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24" w15:restartNumberingAfterBreak="0">
    <w:nsid w:val="434D2671"/>
    <w:multiLevelType w:val="hybridMultilevel"/>
    <w:tmpl w:val="DCA42572"/>
    <w:lvl w:ilvl="0" w:tplc="88A20E74">
      <w:start w:val="5"/>
      <w:numFmt w:val="decimal"/>
      <w:lvlText w:val="%1-"/>
      <w:lvlJc w:val="left"/>
      <w:pPr>
        <w:tabs>
          <w:tab w:val="num" w:pos="-328"/>
        </w:tabs>
        <w:ind w:left="-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2"/>
        </w:tabs>
        <w:ind w:left="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2"/>
        </w:tabs>
        <w:ind w:left="1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2"/>
        </w:tabs>
        <w:ind w:left="1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52"/>
        </w:tabs>
        <w:ind w:left="2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2"/>
        </w:tabs>
        <w:ind w:left="3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2"/>
        </w:tabs>
        <w:ind w:left="3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12"/>
        </w:tabs>
        <w:ind w:left="4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2"/>
        </w:tabs>
        <w:ind w:left="5432" w:hanging="180"/>
      </w:pPr>
    </w:lvl>
  </w:abstractNum>
  <w:abstractNum w:abstractNumId="25" w15:restartNumberingAfterBreak="0">
    <w:nsid w:val="4E7B0EFC"/>
    <w:multiLevelType w:val="hybridMultilevel"/>
    <w:tmpl w:val="1D6068E8"/>
    <w:lvl w:ilvl="0" w:tplc="04090005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26" w15:restartNumberingAfterBreak="0">
    <w:nsid w:val="541E436E"/>
    <w:multiLevelType w:val="hybridMultilevel"/>
    <w:tmpl w:val="14542756"/>
    <w:lvl w:ilvl="0" w:tplc="04090005">
      <w:start w:val="1"/>
      <w:numFmt w:val="bullet"/>
      <w:lvlText w:val=""/>
      <w:lvlJc w:val="left"/>
      <w:pPr>
        <w:ind w:left="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27" w15:restartNumberingAfterBreak="0">
    <w:nsid w:val="5A8E5509"/>
    <w:multiLevelType w:val="hybridMultilevel"/>
    <w:tmpl w:val="F0D01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C2F7B"/>
    <w:multiLevelType w:val="hybridMultilevel"/>
    <w:tmpl w:val="8CC03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07AB6"/>
    <w:multiLevelType w:val="hybridMultilevel"/>
    <w:tmpl w:val="B5AAC338"/>
    <w:lvl w:ilvl="0" w:tplc="04090005">
      <w:start w:val="1"/>
      <w:numFmt w:val="bullet"/>
      <w:lvlText w:val=""/>
      <w:lvlJc w:val="left"/>
      <w:pPr>
        <w:ind w:left="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</w:abstractNum>
  <w:abstractNum w:abstractNumId="30" w15:restartNumberingAfterBreak="0">
    <w:nsid w:val="5B021B0A"/>
    <w:multiLevelType w:val="hybridMultilevel"/>
    <w:tmpl w:val="1B141588"/>
    <w:lvl w:ilvl="0" w:tplc="AFB410F0">
      <w:start w:val="7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31" w15:restartNumberingAfterBreak="0">
    <w:nsid w:val="5F61579E"/>
    <w:multiLevelType w:val="hybridMultilevel"/>
    <w:tmpl w:val="68063926"/>
    <w:lvl w:ilvl="0" w:tplc="D7FEB8F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993DE0"/>
    <w:multiLevelType w:val="hybridMultilevel"/>
    <w:tmpl w:val="CA12BF32"/>
    <w:lvl w:ilvl="0" w:tplc="D6701AAE">
      <w:start w:val="1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33" w15:restartNumberingAfterBreak="0">
    <w:nsid w:val="62900B51"/>
    <w:multiLevelType w:val="hybridMultilevel"/>
    <w:tmpl w:val="C37E2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93755"/>
    <w:multiLevelType w:val="hybridMultilevel"/>
    <w:tmpl w:val="34E23EDC"/>
    <w:lvl w:ilvl="0" w:tplc="470CF5AA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7551E7"/>
    <w:multiLevelType w:val="multilevel"/>
    <w:tmpl w:val="8906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3602D7"/>
    <w:multiLevelType w:val="hybridMultilevel"/>
    <w:tmpl w:val="53E02806"/>
    <w:lvl w:ilvl="0" w:tplc="AEAC9B7C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185398"/>
    <w:multiLevelType w:val="hybridMultilevel"/>
    <w:tmpl w:val="7394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D0A"/>
    <w:multiLevelType w:val="hybridMultilevel"/>
    <w:tmpl w:val="8ECCD4CA"/>
    <w:lvl w:ilvl="0" w:tplc="17660F1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C608F9"/>
    <w:multiLevelType w:val="multilevel"/>
    <w:tmpl w:val="81DC3428"/>
    <w:lvl w:ilvl="0">
      <w:start w:val="8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7A82247A"/>
    <w:multiLevelType w:val="hybridMultilevel"/>
    <w:tmpl w:val="090A0264"/>
    <w:lvl w:ilvl="0" w:tplc="98266466">
      <w:start w:val="4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 w15:restartNumberingAfterBreak="0">
    <w:nsid w:val="7AF37C5A"/>
    <w:multiLevelType w:val="hybridMultilevel"/>
    <w:tmpl w:val="B7083CE8"/>
    <w:lvl w:ilvl="0" w:tplc="ECF40D12">
      <w:start w:val="22"/>
      <w:numFmt w:val="arabicAlpha"/>
      <w:lvlText w:val="%1-"/>
      <w:lvlJc w:val="left"/>
      <w:pPr>
        <w:tabs>
          <w:tab w:val="num" w:pos="510"/>
        </w:tabs>
        <w:ind w:left="510" w:hanging="51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32"/>
  </w:num>
  <w:num w:numId="3">
    <w:abstractNumId w:val="21"/>
  </w:num>
  <w:num w:numId="4">
    <w:abstractNumId w:val="12"/>
  </w:num>
  <w:num w:numId="5">
    <w:abstractNumId w:val="23"/>
  </w:num>
  <w:num w:numId="6">
    <w:abstractNumId w:val="3"/>
  </w:num>
  <w:num w:numId="7">
    <w:abstractNumId w:val="41"/>
  </w:num>
  <w:num w:numId="8">
    <w:abstractNumId w:val="40"/>
  </w:num>
  <w:num w:numId="9">
    <w:abstractNumId w:val="31"/>
  </w:num>
  <w:num w:numId="10">
    <w:abstractNumId w:val="38"/>
  </w:num>
  <w:num w:numId="11">
    <w:abstractNumId w:val="36"/>
  </w:num>
  <w:num w:numId="12">
    <w:abstractNumId w:val="34"/>
  </w:num>
  <w:num w:numId="13">
    <w:abstractNumId w:val="18"/>
  </w:num>
  <w:num w:numId="14">
    <w:abstractNumId w:val="2"/>
  </w:num>
  <w:num w:numId="15">
    <w:abstractNumId w:val="24"/>
  </w:num>
  <w:num w:numId="16">
    <w:abstractNumId w:val="15"/>
  </w:num>
  <w:num w:numId="17">
    <w:abstractNumId w:val="14"/>
  </w:num>
  <w:num w:numId="18">
    <w:abstractNumId w:val="39"/>
  </w:num>
  <w:num w:numId="19">
    <w:abstractNumId w:val="30"/>
  </w:num>
  <w:num w:numId="20">
    <w:abstractNumId w:val="37"/>
  </w:num>
  <w:num w:numId="21">
    <w:abstractNumId w:val="10"/>
  </w:num>
  <w:num w:numId="22">
    <w:abstractNumId w:val="27"/>
  </w:num>
  <w:num w:numId="23">
    <w:abstractNumId w:val="22"/>
  </w:num>
  <w:num w:numId="24">
    <w:abstractNumId w:val="35"/>
  </w:num>
  <w:num w:numId="25">
    <w:abstractNumId w:val="4"/>
  </w:num>
  <w:num w:numId="26">
    <w:abstractNumId w:val="0"/>
  </w:num>
  <w:num w:numId="27">
    <w:abstractNumId w:val="19"/>
  </w:num>
  <w:num w:numId="28">
    <w:abstractNumId w:val="8"/>
  </w:num>
  <w:num w:numId="29">
    <w:abstractNumId w:val="16"/>
  </w:num>
  <w:num w:numId="30">
    <w:abstractNumId w:val="17"/>
  </w:num>
  <w:num w:numId="31">
    <w:abstractNumId w:val="13"/>
  </w:num>
  <w:num w:numId="32">
    <w:abstractNumId w:val="1"/>
  </w:num>
  <w:num w:numId="33">
    <w:abstractNumId w:val="29"/>
  </w:num>
  <w:num w:numId="34">
    <w:abstractNumId w:val="6"/>
  </w:num>
  <w:num w:numId="35">
    <w:abstractNumId w:val="26"/>
  </w:num>
  <w:num w:numId="36">
    <w:abstractNumId w:val="9"/>
  </w:num>
  <w:num w:numId="37">
    <w:abstractNumId w:val="25"/>
  </w:num>
  <w:num w:numId="38">
    <w:abstractNumId w:val="5"/>
  </w:num>
  <w:num w:numId="39">
    <w:abstractNumId w:val="33"/>
  </w:num>
  <w:num w:numId="40">
    <w:abstractNumId w:val="28"/>
  </w:num>
  <w:num w:numId="41">
    <w:abstractNumId w:val="1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49"/>
    <w:rsid w:val="00025B59"/>
    <w:rsid w:val="000265F8"/>
    <w:rsid w:val="00031B23"/>
    <w:rsid w:val="0003274E"/>
    <w:rsid w:val="00032EBD"/>
    <w:rsid w:val="00047470"/>
    <w:rsid w:val="0005343F"/>
    <w:rsid w:val="00057BC1"/>
    <w:rsid w:val="00060380"/>
    <w:rsid w:val="000656CF"/>
    <w:rsid w:val="000725CA"/>
    <w:rsid w:val="00072E95"/>
    <w:rsid w:val="000838BF"/>
    <w:rsid w:val="0008463E"/>
    <w:rsid w:val="00091BB0"/>
    <w:rsid w:val="00092CFA"/>
    <w:rsid w:val="000A0200"/>
    <w:rsid w:val="000A0361"/>
    <w:rsid w:val="000B15B8"/>
    <w:rsid w:val="000B4EB7"/>
    <w:rsid w:val="000F00F6"/>
    <w:rsid w:val="000F2BB8"/>
    <w:rsid w:val="000F4927"/>
    <w:rsid w:val="000F62FA"/>
    <w:rsid w:val="00115EDC"/>
    <w:rsid w:val="00133B84"/>
    <w:rsid w:val="00135B89"/>
    <w:rsid w:val="0013626E"/>
    <w:rsid w:val="00145D5B"/>
    <w:rsid w:val="00152F45"/>
    <w:rsid w:val="00157277"/>
    <w:rsid w:val="00173A52"/>
    <w:rsid w:val="00173D84"/>
    <w:rsid w:val="001A2442"/>
    <w:rsid w:val="001A40B5"/>
    <w:rsid w:val="001B62C8"/>
    <w:rsid w:val="001C114E"/>
    <w:rsid w:val="001D1850"/>
    <w:rsid w:val="001D1EA8"/>
    <w:rsid w:val="001D5751"/>
    <w:rsid w:val="001D58BB"/>
    <w:rsid w:val="001D6A5B"/>
    <w:rsid w:val="001E1037"/>
    <w:rsid w:val="0020001F"/>
    <w:rsid w:val="002055F8"/>
    <w:rsid w:val="00232534"/>
    <w:rsid w:val="00242EAA"/>
    <w:rsid w:val="00252852"/>
    <w:rsid w:val="002708EE"/>
    <w:rsid w:val="002711BA"/>
    <w:rsid w:val="00282172"/>
    <w:rsid w:val="002A0727"/>
    <w:rsid w:val="002A4249"/>
    <w:rsid w:val="002A59A1"/>
    <w:rsid w:val="002B3DF9"/>
    <w:rsid w:val="002D0A5E"/>
    <w:rsid w:val="002E2166"/>
    <w:rsid w:val="002E240F"/>
    <w:rsid w:val="002F2CD3"/>
    <w:rsid w:val="003104CA"/>
    <w:rsid w:val="003156F4"/>
    <w:rsid w:val="00316057"/>
    <w:rsid w:val="003255FA"/>
    <w:rsid w:val="003303BD"/>
    <w:rsid w:val="00337341"/>
    <w:rsid w:val="00347D87"/>
    <w:rsid w:val="00350E71"/>
    <w:rsid w:val="00362F81"/>
    <w:rsid w:val="0036772B"/>
    <w:rsid w:val="00367E12"/>
    <w:rsid w:val="00393A79"/>
    <w:rsid w:val="0039745C"/>
    <w:rsid w:val="003B076F"/>
    <w:rsid w:val="003B1094"/>
    <w:rsid w:val="003C3665"/>
    <w:rsid w:val="003C6DE1"/>
    <w:rsid w:val="003E34B5"/>
    <w:rsid w:val="003F7503"/>
    <w:rsid w:val="00407838"/>
    <w:rsid w:val="00417407"/>
    <w:rsid w:val="00421B19"/>
    <w:rsid w:val="0042276D"/>
    <w:rsid w:val="00432DB5"/>
    <w:rsid w:val="0043350A"/>
    <w:rsid w:val="00440F67"/>
    <w:rsid w:val="00473F2B"/>
    <w:rsid w:val="004813CD"/>
    <w:rsid w:val="00481C76"/>
    <w:rsid w:val="00483BB5"/>
    <w:rsid w:val="00491AF9"/>
    <w:rsid w:val="004A4B33"/>
    <w:rsid w:val="004A7C3B"/>
    <w:rsid w:val="004D5E1E"/>
    <w:rsid w:val="004D7A8F"/>
    <w:rsid w:val="005164A8"/>
    <w:rsid w:val="00520B8C"/>
    <w:rsid w:val="00527972"/>
    <w:rsid w:val="00554034"/>
    <w:rsid w:val="00554F3C"/>
    <w:rsid w:val="0055651D"/>
    <w:rsid w:val="00580927"/>
    <w:rsid w:val="005916A3"/>
    <w:rsid w:val="005973AC"/>
    <w:rsid w:val="005A20E7"/>
    <w:rsid w:val="005A26A4"/>
    <w:rsid w:val="005C0FC7"/>
    <w:rsid w:val="005C11A1"/>
    <w:rsid w:val="005C6392"/>
    <w:rsid w:val="005D2D1A"/>
    <w:rsid w:val="005E2FD7"/>
    <w:rsid w:val="005E5637"/>
    <w:rsid w:val="005F381C"/>
    <w:rsid w:val="00602212"/>
    <w:rsid w:val="00604B65"/>
    <w:rsid w:val="006108B5"/>
    <w:rsid w:val="00610954"/>
    <w:rsid w:val="006216ED"/>
    <w:rsid w:val="00643514"/>
    <w:rsid w:val="00645A95"/>
    <w:rsid w:val="00656DEC"/>
    <w:rsid w:val="00664000"/>
    <w:rsid w:val="00664CC8"/>
    <w:rsid w:val="006712AB"/>
    <w:rsid w:val="00675525"/>
    <w:rsid w:val="00687C25"/>
    <w:rsid w:val="006933A4"/>
    <w:rsid w:val="00696180"/>
    <w:rsid w:val="006B1824"/>
    <w:rsid w:val="006B4390"/>
    <w:rsid w:val="006F4D1A"/>
    <w:rsid w:val="006F501D"/>
    <w:rsid w:val="00703DF8"/>
    <w:rsid w:val="007053B0"/>
    <w:rsid w:val="00710A31"/>
    <w:rsid w:val="00722258"/>
    <w:rsid w:val="00722BA0"/>
    <w:rsid w:val="00725BC3"/>
    <w:rsid w:val="0075056C"/>
    <w:rsid w:val="00762343"/>
    <w:rsid w:val="00765B6D"/>
    <w:rsid w:val="00770966"/>
    <w:rsid w:val="0077475C"/>
    <w:rsid w:val="00782139"/>
    <w:rsid w:val="00782867"/>
    <w:rsid w:val="007A3538"/>
    <w:rsid w:val="007A587F"/>
    <w:rsid w:val="007A62B0"/>
    <w:rsid w:val="007B6919"/>
    <w:rsid w:val="007D2D40"/>
    <w:rsid w:val="007F3B39"/>
    <w:rsid w:val="007F44F5"/>
    <w:rsid w:val="00801556"/>
    <w:rsid w:val="00825B55"/>
    <w:rsid w:val="00832154"/>
    <w:rsid w:val="008333BA"/>
    <w:rsid w:val="008355AE"/>
    <w:rsid w:val="00865E16"/>
    <w:rsid w:val="0087693F"/>
    <w:rsid w:val="0088340F"/>
    <w:rsid w:val="00883FCE"/>
    <w:rsid w:val="00892800"/>
    <w:rsid w:val="008B24EE"/>
    <w:rsid w:val="008B38AF"/>
    <w:rsid w:val="008C0984"/>
    <w:rsid w:val="008C1E42"/>
    <w:rsid w:val="008C3370"/>
    <w:rsid w:val="008C39CB"/>
    <w:rsid w:val="008C3BE2"/>
    <w:rsid w:val="008C70F9"/>
    <w:rsid w:val="008D026C"/>
    <w:rsid w:val="008E0EFD"/>
    <w:rsid w:val="0090055C"/>
    <w:rsid w:val="009031E2"/>
    <w:rsid w:val="00916B3B"/>
    <w:rsid w:val="00917F8A"/>
    <w:rsid w:val="00936E5D"/>
    <w:rsid w:val="00937087"/>
    <w:rsid w:val="00937306"/>
    <w:rsid w:val="00942CAE"/>
    <w:rsid w:val="00971A7D"/>
    <w:rsid w:val="009843B7"/>
    <w:rsid w:val="00995D1D"/>
    <w:rsid w:val="00996E2F"/>
    <w:rsid w:val="009A6C19"/>
    <w:rsid w:val="009B0E8F"/>
    <w:rsid w:val="009B3212"/>
    <w:rsid w:val="009C0B31"/>
    <w:rsid w:val="009C7F53"/>
    <w:rsid w:val="009D238B"/>
    <w:rsid w:val="009E76F7"/>
    <w:rsid w:val="009F5BF1"/>
    <w:rsid w:val="009F71F3"/>
    <w:rsid w:val="00A06DE0"/>
    <w:rsid w:val="00A24752"/>
    <w:rsid w:val="00A6346F"/>
    <w:rsid w:val="00A72B2C"/>
    <w:rsid w:val="00A735FF"/>
    <w:rsid w:val="00A85963"/>
    <w:rsid w:val="00A865AC"/>
    <w:rsid w:val="00A93BDB"/>
    <w:rsid w:val="00AA4253"/>
    <w:rsid w:val="00AB40C1"/>
    <w:rsid w:val="00AB7B05"/>
    <w:rsid w:val="00AC6CE9"/>
    <w:rsid w:val="00AC7EE4"/>
    <w:rsid w:val="00AD3C37"/>
    <w:rsid w:val="00AD63EE"/>
    <w:rsid w:val="00AD766D"/>
    <w:rsid w:val="00AE1B93"/>
    <w:rsid w:val="00AE20D4"/>
    <w:rsid w:val="00AE4703"/>
    <w:rsid w:val="00AE61C0"/>
    <w:rsid w:val="00AF60A1"/>
    <w:rsid w:val="00B00460"/>
    <w:rsid w:val="00B16592"/>
    <w:rsid w:val="00B32147"/>
    <w:rsid w:val="00B330BF"/>
    <w:rsid w:val="00B35C13"/>
    <w:rsid w:val="00B40156"/>
    <w:rsid w:val="00B420E5"/>
    <w:rsid w:val="00B47BA0"/>
    <w:rsid w:val="00B560B5"/>
    <w:rsid w:val="00B65243"/>
    <w:rsid w:val="00B71456"/>
    <w:rsid w:val="00B72AE8"/>
    <w:rsid w:val="00B81226"/>
    <w:rsid w:val="00B812FA"/>
    <w:rsid w:val="00BA0D80"/>
    <w:rsid w:val="00BA15F8"/>
    <w:rsid w:val="00BB1AA9"/>
    <w:rsid w:val="00BB3EF1"/>
    <w:rsid w:val="00BB440F"/>
    <w:rsid w:val="00BC70AD"/>
    <w:rsid w:val="00C03058"/>
    <w:rsid w:val="00C049CC"/>
    <w:rsid w:val="00C06BF3"/>
    <w:rsid w:val="00C55DA9"/>
    <w:rsid w:val="00C7028B"/>
    <w:rsid w:val="00C7322C"/>
    <w:rsid w:val="00C74C94"/>
    <w:rsid w:val="00C848FB"/>
    <w:rsid w:val="00C9215F"/>
    <w:rsid w:val="00CA422C"/>
    <w:rsid w:val="00CB2BDB"/>
    <w:rsid w:val="00CB3B22"/>
    <w:rsid w:val="00CB71E5"/>
    <w:rsid w:val="00CB795B"/>
    <w:rsid w:val="00CC4166"/>
    <w:rsid w:val="00CD00E8"/>
    <w:rsid w:val="00CE0301"/>
    <w:rsid w:val="00CE6F7D"/>
    <w:rsid w:val="00CF118A"/>
    <w:rsid w:val="00CF1E73"/>
    <w:rsid w:val="00CF549F"/>
    <w:rsid w:val="00CF7465"/>
    <w:rsid w:val="00D00293"/>
    <w:rsid w:val="00D17969"/>
    <w:rsid w:val="00D33B3C"/>
    <w:rsid w:val="00D44599"/>
    <w:rsid w:val="00D44B8D"/>
    <w:rsid w:val="00D5116D"/>
    <w:rsid w:val="00D56F47"/>
    <w:rsid w:val="00D7310F"/>
    <w:rsid w:val="00D77505"/>
    <w:rsid w:val="00D77B64"/>
    <w:rsid w:val="00D84DCF"/>
    <w:rsid w:val="00DB1960"/>
    <w:rsid w:val="00DB41E8"/>
    <w:rsid w:val="00DC0AF5"/>
    <w:rsid w:val="00DC1D3C"/>
    <w:rsid w:val="00DC1EB0"/>
    <w:rsid w:val="00DD4BAC"/>
    <w:rsid w:val="00DE05B9"/>
    <w:rsid w:val="00DE516E"/>
    <w:rsid w:val="00DE55E9"/>
    <w:rsid w:val="00DE5D1B"/>
    <w:rsid w:val="00DF2A99"/>
    <w:rsid w:val="00DF39EC"/>
    <w:rsid w:val="00DF61DB"/>
    <w:rsid w:val="00E01B83"/>
    <w:rsid w:val="00E02EC2"/>
    <w:rsid w:val="00E22AC4"/>
    <w:rsid w:val="00E34F0A"/>
    <w:rsid w:val="00E479AD"/>
    <w:rsid w:val="00E765AE"/>
    <w:rsid w:val="00E77381"/>
    <w:rsid w:val="00E773DB"/>
    <w:rsid w:val="00E97490"/>
    <w:rsid w:val="00EC1FA8"/>
    <w:rsid w:val="00EC6E05"/>
    <w:rsid w:val="00EE4DCD"/>
    <w:rsid w:val="00EF59F7"/>
    <w:rsid w:val="00F05CEA"/>
    <w:rsid w:val="00F165D6"/>
    <w:rsid w:val="00F16861"/>
    <w:rsid w:val="00F21892"/>
    <w:rsid w:val="00F323E4"/>
    <w:rsid w:val="00F3352F"/>
    <w:rsid w:val="00F34F43"/>
    <w:rsid w:val="00F37003"/>
    <w:rsid w:val="00F4238D"/>
    <w:rsid w:val="00F46455"/>
    <w:rsid w:val="00F6034D"/>
    <w:rsid w:val="00F83BB1"/>
    <w:rsid w:val="00F85A2A"/>
    <w:rsid w:val="00F96264"/>
    <w:rsid w:val="00FB1EF3"/>
    <w:rsid w:val="00FC176F"/>
    <w:rsid w:val="00FC73D0"/>
    <w:rsid w:val="00FD1E14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31B2D"/>
  <w15:chartTrackingRefBased/>
  <w15:docId w15:val="{E6F0DBCC-3360-4A8D-89B1-DE5B940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pPr>
      <w:keepNext/>
      <w:bidi/>
      <w:jc w:val="both"/>
      <w:outlineLvl w:val="0"/>
    </w:pPr>
    <w:rPr>
      <w:rFonts w:cs="B Lotus"/>
      <w:b/>
      <w:bCs/>
    </w:rPr>
  </w:style>
  <w:style w:type="paragraph" w:styleId="berschrift2">
    <w:name w:val="heading 2"/>
    <w:basedOn w:val="Standard"/>
    <w:next w:val="Standard"/>
    <w:qFormat/>
    <w:pPr>
      <w:keepNext/>
      <w:bidi/>
      <w:jc w:val="both"/>
      <w:outlineLvl w:val="1"/>
    </w:pPr>
    <w:rPr>
      <w:rFonts w:cs="B Lotus"/>
      <w:b/>
      <w:bCs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itel">
    <w:name w:val="Title"/>
    <w:basedOn w:val="Standard"/>
    <w:qFormat/>
    <w:pPr>
      <w:bidi/>
      <w:jc w:val="center"/>
    </w:pPr>
    <w:rPr>
      <w:rFonts w:cs="B Zar"/>
      <w:b/>
      <w:bCs/>
      <w:sz w:val="36"/>
      <w:szCs w:val="36"/>
    </w:rPr>
  </w:style>
  <w:style w:type="paragraph" w:styleId="Untertitel">
    <w:name w:val="Subtitle"/>
    <w:basedOn w:val="Standard"/>
    <w:qFormat/>
    <w:pPr>
      <w:bidi/>
      <w:jc w:val="center"/>
    </w:pPr>
    <w:rPr>
      <w:rFonts w:cs="B Zar"/>
      <w:sz w:val="28"/>
      <w:szCs w:val="28"/>
    </w:rPr>
  </w:style>
  <w:style w:type="paragraph" w:styleId="Fuzeile">
    <w:name w:val="footer"/>
    <w:basedOn w:val="Standard"/>
    <w:link w:val="FuzeileZchn"/>
    <w:uiPriority w:val="99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character" w:customStyle="1" w:styleId="berschrift1Zchn">
    <w:name w:val="Überschrift 1 Zchn"/>
    <w:link w:val="berschrift1"/>
    <w:rsid w:val="004A4B33"/>
    <w:rPr>
      <w:rFonts w:cs="B Lotus"/>
      <w:b/>
      <w:bCs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157277"/>
    <w:rPr>
      <w:rFonts w:cs="B Lotus"/>
      <w:b/>
      <w:bCs/>
      <w:sz w:val="24"/>
      <w:szCs w:val="24"/>
      <w:lang w:val="en-US" w:eastAsia="en-US" w:bidi="ar-SA"/>
    </w:rPr>
  </w:style>
  <w:style w:type="character" w:styleId="Hyperlink">
    <w:name w:val="Hyperlink"/>
    <w:rsid w:val="005A20E7"/>
    <w:rPr>
      <w:color w:val="0000FF"/>
      <w:u w:val="single"/>
    </w:rPr>
  </w:style>
  <w:style w:type="paragraph" w:styleId="Dokumentstruktur">
    <w:name w:val="Document Map"/>
    <w:basedOn w:val="Standard"/>
    <w:semiHidden/>
    <w:rsid w:val="00A85963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link w:val="SprechblasentextZchn"/>
    <w:rsid w:val="004D5E1E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D5E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F7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6B3B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FuzeileZchn">
    <w:name w:val="Fußzeile Zchn"/>
    <w:link w:val="Fuzeile"/>
    <w:uiPriority w:val="99"/>
    <w:rsid w:val="00F05CEA"/>
  </w:style>
  <w:style w:type="paragraph" w:styleId="Funotentext">
    <w:name w:val="footnote text"/>
    <w:basedOn w:val="Standard"/>
    <w:link w:val="FunotentextZchn"/>
    <w:rsid w:val="00F05CEA"/>
  </w:style>
  <w:style w:type="character" w:customStyle="1" w:styleId="FunotentextZchn">
    <w:name w:val="Fußnotentext Zchn"/>
    <w:basedOn w:val="Absatz-Standardschriftart"/>
    <w:link w:val="Funotentext"/>
    <w:rsid w:val="00F05CEA"/>
  </w:style>
  <w:style w:type="character" w:styleId="Funotenzeichen">
    <w:name w:val="footnote reference"/>
    <w:rsid w:val="00F05CEA"/>
    <w:rPr>
      <w:vertAlign w:val="superscript"/>
    </w:rPr>
  </w:style>
  <w:style w:type="paragraph" w:styleId="berarbeitung">
    <w:name w:val="Revision"/>
    <w:hidden/>
    <w:uiPriority w:val="99"/>
    <w:semiHidden/>
    <w:rsid w:val="00AE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99E21-3F97-4D14-B459-64A7921E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6289</Words>
  <Characters>31261</Characters>
  <Application>Microsoft Office Word</Application>
  <DocSecurity>0</DocSecurity>
  <Lines>844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دانشگاه آزاد اسلامي</vt:lpstr>
      <vt:lpstr>دانشگاه آزاد اسلامي</vt:lpstr>
    </vt:vector>
  </TitlesOfParts>
  <Company>y</Company>
  <LinksUpToDate>false</LinksUpToDate>
  <CharactersWithSpaces>37224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دانشگاه آزاد اسلامي</dc:title>
  <dc:subject/>
  <dc:creator>jg</dc:creator>
  <cp:keywords/>
  <cp:lastModifiedBy>RePack by Diakov</cp:lastModifiedBy>
  <cp:revision>1</cp:revision>
  <cp:lastPrinted>2017-09-06T06:57:00Z</cp:lastPrinted>
  <dcterms:created xsi:type="dcterms:W3CDTF">2021-12-26T09:41:00Z</dcterms:created>
  <dcterms:modified xsi:type="dcterms:W3CDTF">2022-01-09T12:55:00Z</dcterms:modified>
</cp:coreProperties>
</file>